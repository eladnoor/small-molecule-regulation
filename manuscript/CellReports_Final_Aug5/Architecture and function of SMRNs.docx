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66E6AFA" w14:textId="77777777" w:rsidR="00006259" w:rsidRDefault="00D51BA0">
      <w:pPr>
        <w:pStyle w:val="Heading1"/>
        <w:rPr>
          <w:sz w:val="36"/>
          <w:szCs w:val="36"/>
        </w:rPr>
      </w:pPr>
      <w:bookmarkStart w:id="0" w:name="_305c4hbe44ue" w:colFirst="0" w:colLast="0"/>
      <w:bookmarkEnd w:id="0"/>
      <w:r>
        <w:rPr>
          <w:sz w:val="36"/>
          <w:szCs w:val="36"/>
        </w:rPr>
        <w:t>Genome-scale architecture of small molecule regulatory networks and the fundamental trade-off between regulation and enzymatic activity</w:t>
      </w:r>
    </w:p>
    <w:p w14:paraId="350AE23F" w14:textId="77777777" w:rsidR="00006259" w:rsidRDefault="00D51BA0">
      <w:pPr>
        <w:spacing w:after="0"/>
        <w:jc w:val="left"/>
      </w:pPr>
      <w:r>
        <w:t>Ed Reznik</w:t>
      </w:r>
      <w:r>
        <w:rPr>
          <w:vertAlign w:val="superscript"/>
        </w:rPr>
        <w:t>1</w:t>
      </w:r>
      <w:proofErr w:type="gramStart"/>
      <w:r>
        <w:rPr>
          <w:vertAlign w:val="superscript"/>
        </w:rPr>
        <w:t>,2</w:t>
      </w:r>
      <w:proofErr w:type="gramEnd"/>
      <w:r>
        <w:rPr>
          <w:vertAlign w:val="superscript"/>
        </w:rPr>
        <w:t>,*,†</w:t>
      </w:r>
      <w:r>
        <w:t>, Dimitris Christodoulou</w:t>
      </w:r>
      <w:r>
        <w:rPr>
          <w:vertAlign w:val="superscript"/>
        </w:rPr>
        <w:t>3,4,*</w:t>
      </w:r>
      <w:r>
        <w:t>, Joshua E. Goldford</w:t>
      </w:r>
      <w:r>
        <w:rPr>
          <w:vertAlign w:val="superscript"/>
        </w:rPr>
        <w:t>5</w:t>
      </w:r>
      <w:r>
        <w:t>, Emma Briars</w:t>
      </w:r>
      <w:r>
        <w:rPr>
          <w:vertAlign w:val="superscript"/>
        </w:rPr>
        <w:t>5</w:t>
      </w:r>
      <w:r>
        <w:t>, Uwe Sauer</w:t>
      </w:r>
      <w:r>
        <w:rPr>
          <w:vertAlign w:val="superscript"/>
        </w:rPr>
        <w:t>3</w:t>
      </w:r>
      <w:r>
        <w:t>, Daniel Segrè</w:t>
      </w:r>
      <w:r>
        <w:rPr>
          <w:vertAlign w:val="superscript"/>
        </w:rPr>
        <w:t>2,5,6</w:t>
      </w:r>
      <w:r>
        <w:t xml:space="preserve">, </w:t>
      </w:r>
      <w:proofErr w:type="spellStart"/>
      <w:r>
        <w:t>Elad</w:t>
      </w:r>
      <w:proofErr w:type="spellEnd"/>
      <w:r>
        <w:t xml:space="preserve"> Noor</w:t>
      </w:r>
      <w:r>
        <w:rPr>
          <w:vertAlign w:val="superscript"/>
        </w:rPr>
        <w:t>3,*,†,^</w:t>
      </w:r>
      <w:r>
        <w:rPr>
          <w:vertAlign w:val="superscript"/>
        </w:rPr>
        <w:br/>
        <w:t>1</w:t>
      </w:r>
      <w:r>
        <w:t xml:space="preserve"> Center for Molecular Oncology, Memorial Sloan Kettering Cancer Center, New York, NY</w:t>
      </w:r>
    </w:p>
    <w:p w14:paraId="7D96542A" w14:textId="77777777" w:rsidR="00006259" w:rsidRDefault="00D51BA0">
      <w:pPr>
        <w:spacing w:after="0"/>
        <w:jc w:val="left"/>
        <w:rPr>
          <w:vertAlign w:val="superscript"/>
        </w:rPr>
      </w:pPr>
      <w:r>
        <w:rPr>
          <w:vertAlign w:val="superscript"/>
        </w:rPr>
        <w:t>2</w:t>
      </w:r>
      <w:r>
        <w:t xml:space="preserve"> </w:t>
      </w:r>
      <w:proofErr w:type="gramStart"/>
      <w:r>
        <w:t>Department</w:t>
      </w:r>
      <w:proofErr w:type="gramEnd"/>
      <w:r>
        <w:t xml:space="preserve"> of Biomedical Engineering, Boston University, Boston, MA</w:t>
      </w:r>
    </w:p>
    <w:p w14:paraId="0B27C1D4" w14:textId="77777777" w:rsidR="00006259" w:rsidRDefault="00D51BA0">
      <w:pPr>
        <w:spacing w:after="0"/>
        <w:jc w:val="left"/>
      </w:pPr>
      <w:r>
        <w:rPr>
          <w:vertAlign w:val="superscript"/>
        </w:rPr>
        <w:t>3</w:t>
      </w:r>
      <w:r>
        <w:t xml:space="preserve"> Institute of Molecular Systems Biology, ETH Zurich, Zurich, Switzerland</w:t>
      </w:r>
    </w:p>
    <w:p w14:paraId="0F438B28" w14:textId="77777777" w:rsidR="00006259" w:rsidRDefault="00D51BA0">
      <w:pPr>
        <w:spacing w:after="0"/>
        <w:jc w:val="left"/>
      </w:pPr>
      <w:r>
        <w:rPr>
          <w:vertAlign w:val="superscript"/>
        </w:rPr>
        <w:t>4</w:t>
      </w:r>
      <w:r>
        <w:t xml:space="preserve"> Systems Biology Graduate School, Zurich 8057, Switzerland</w:t>
      </w:r>
    </w:p>
    <w:p w14:paraId="2D3E264B" w14:textId="77777777" w:rsidR="00006259" w:rsidRDefault="00D51BA0">
      <w:pPr>
        <w:spacing w:after="0"/>
        <w:jc w:val="left"/>
      </w:pPr>
      <w:r>
        <w:rPr>
          <w:vertAlign w:val="superscript"/>
        </w:rPr>
        <w:t>5</w:t>
      </w:r>
      <w:r>
        <w:t xml:space="preserve"> Bioinformatics Programs, Boston University, Boston MA</w:t>
      </w:r>
    </w:p>
    <w:p w14:paraId="444FDDE4" w14:textId="77777777" w:rsidR="00006259" w:rsidRDefault="00D51BA0">
      <w:pPr>
        <w:spacing w:after="0"/>
        <w:jc w:val="left"/>
      </w:pPr>
      <w:r>
        <w:rPr>
          <w:vertAlign w:val="superscript"/>
        </w:rPr>
        <w:t>6</w:t>
      </w:r>
      <w:r>
        <w:t xml:space="preserve"> Department of Biology, Boston University, Boston MA</w:t>
      </w:r>
    </w:p>
    <w:p w14:paraId="47005B14" w14:textId="77777777" w:rsidR="00006259" w:rsidRDefault="00006259">
      <w:pPr>
        <w:jc w:val="left"/>
      </w:pPr>
    </w:p>
    <w:p w14:paraId="73B2F3A4" w14:textId="77777777" w:rsidR="00006259" w:rsidRDefault="00D51BA0">
      <w:pPr>
        <w:jc w:val="left"/>
      </w:pPr>
      <w:r>
        <w:rPr>
          <w:vertAlign w:val="superscript"/>
        </w:rPr>
        <w:t>^</w:t>
      </w:r>
      <w:r>
        <w:t xml:space="preserve"> lead contact</w:t>
      </w:r>
      <w:r>
        <w:br/>
        <w:t>* equal contribution</w:t>
      </w:r>
      <w:r>
        <w:br/>
      </w:r>
      <w:r>
        <w:rPr>
          <w:vertAlign w:val="superscript"/>
        </w:rPr>
        <w:t>†</w:t>
      </w:r>
      <w:r>
        <w:t xml:space="preserve"> corresponding authors (</w:t>
      </w:r>
      <w:hyperlink r:id="rId7">
        <w:r>
          <w:rPr>
            <w:color w:val="1155CC"/>
            <w:u w:val="single"/>
          </w:rPr>
          <w:t>reznike@mskcc.org</w:t>
        </w:r>
      </w:hyperlink>
      <w:r>
        <w:t xml:space="preserve">, </w:t>
      </w:r>
      <w:hyperlink r:id="rId8">
        <w:r>
          <w:rPr>
            <w:color w:val="1155CC"/>
            <w:u w:val="single"/>
          </w:rPr>
          <w:t>noor@imsb.biol.ethz.ch</w:t>
        </w:r>
      </w:hyperlink>
      <w:r>
        <w:t xml:space="preserve">) </w:t>
      </w:r>
    </w:p>
    <w:p w14:paraId="3339D191" w14:textId="77777777" w:rsidR="00006259" w:rsidRDefault="00D51BA0">
      <w:pPr>
        <w:pStyle w:val="Heading3"/>
      </w:pPr>
      <w:bookmarkStart w:id="1" w:name="_k4s2tn4waag7" w:colFirst="0" w:colLast="0"/>
      <w:bookmarkEnd w:id="1"/>
      <w:r>
        <w:t>Summary</w:t>
      </w:r>
    </w:p>
    <w:p w14:paraId="4C296C3C" w14:textId="77777777" w:rsidR="00006259" w:rsidRDefault="00D51BA0">
      <w:r>
        <w:t xml:space="preserve">Metabolic flux is in part regulated by endogenous small molecules that modulate the catalytic activity of an enzyme, </w:t>
      </w:r>
      <w:r>
        <w:rPr>
          <w:i/>
        </w:rPr>
        <w:t>e.g.</w:t>
      </w:r>
      <w:r>
        <w:t xml:space="preserve"> allosteric inhibition. In contrast to transcriptional regulation of enzymes, technical difficulties have hindered the production of a genome-scale atlas of small molecule/enzyme regulatory interactions. Here, we develop a framework leveraging the vast, but fragmented, biochemical literature to reconstruct and analyze the small molecule regulatory network (SMRN) of the model organism </w:t>
      </w:r>
      <w:r>
        <w:rPr>
          <w:i/>
        </w:rPr>
        <w:t>Escherichia coli</w:t>
      </w:r>
      <w:r>
        <w:t xml:space="preserve">, including the primary metabolite regulators and enzyme targets. Using metabolic control analysis, we prove a fundamental trade-off between regulation and enzymatic activity, and combine it with metabolomic measurements and the SMRN to make inferences on the sensitivity of enzymes to their regulators. Generalizing the analysis to other organisms, we identify highly conserved regulatory interactions across evolutionarily divergent species, further emphasizing a critical role for small molecule interactions in the maintenance of metabolic homeostasis. </w:t>
      </w:r>
    </w:p>
    <w:p w14:paraId="6C2A1B5A" w14:textId="77777777" w:rsidR="00006259" w:rsidRDefault="00006259">
      <w:pPr>
        <w:pStyle w:val="Heading3"/>
      </w:pPr>
      <w:bookmarkStart w:id="2" w:name="_pp1lhfsn4o59" w:colFirst="0" w:colLast="0"/>
      <w:bookmarkEnd w:id="2"/>
    </w:p>
    <w:p w14:paraId="26683891" w14:textId="77777777" w:rsidR="00006259" w:rsidRDefault="00D51BA0">
      <w:pPr>
        <w:pStyle w:val="Heading3"/>
      </w:pPr>
      <w:bookmarkStart w:id="3" w:name="_urz29k4d4821" w:colFirst="0" w:colLast="0"/>
      <w:bookmarkEnd w:id="3"/>
      <w:r>
        <w:br w:type="page"/>
      </w:r>
    </w:p>
    <w:p w14:paraId="074EE9AC" w14:textId="77777777" w:rsidR="00006259" w:rsidRDefault="00D51BA0">
      <w:pPr>
        <w:pStyle w:val="Heading3"/>
      </w:pPr>
      <w:bookmarkStart w:id="4" w:name="_sl8hcbetx3f" w:colFirst="0" w:colLast="0"/>
      <w:bookmarkEnd w:id="4"/>
      <w:r>
        <w:lastRenderedPageBreak/>
        <w:t>Introduction</w:t>
      </w:r>
    </w:p>
    <w:p w14:paraId="79671A89" w14:textId="77777777" w:rsidR="00006259" w:rsidRDefault="00D51BA0">
      <w:r>
        <w:t xml:space="preserve">Despite nearly a century of accumulated experimental data on the identity, biophysical nature, and structural basis of small molecule regulation of enzymes, there has been little progress in elucidating at genome-scale the regulation of enzymes by small molecules. Such interactions, </w:t>
      </w:r>
      <w:r>
        <w:rPr>
          <w:i/>
        </w:rPr>
        <w:t xml:space="preserve">e.g. </w:t>
      </w:r>
      <w:r>
        <w:t xml:space="preserve">allosteric regulation or competitive inhibition, play an essential role in homeostasis and in fast adaptations to abrupt environmental changes. For instance, feedback inhibition of amino-acid biosynthesis pathways by end-products preserves anabolic resources when sufficient levels of amino acids are available </w:t>
      </w:r>
      <w:hyperlink r:id="rId9">
        <w:r>
          <w:t>(</w:t>
        </w:r>
        <w:proofErr w:type="spellStart"/>
        <w:r>
          <w:t>Stryer</w:t>
        </w:r>
        <w:proofErr w:type="spellEnd"/>
        <w:r>
          <w:t xml:space="preserve"> et al., 2002)</w:t>
        </w:r>
      </w:hyperlink>
      <w:r>
        <w:t xml:space="preserve">. In contrast, the ultrasensitive feed-forward activation of PEP carboxylase by fructose </w:t>
      </w:r>
      <w:proofErr w:type="spellStart"/>
      <w:r>
        <w:t>bisphosphate</w:t>
      </w:r>
      <w:proofErr w:type="spellEnd"/>
      <w:r>
        <w:t xml:space="preserve"> in glycolysis enables </w:t>
      </w:r>
      <w:r>
        <w:rPr>
          <w:i/>
        </w:rPr>
        <w:t xml:space="preserve">Escherichia coli </w:t>
      </w:r>
      <w:r>
        <w:t xml:space="preserve">to rapidly import glucose following periods of carbon starvation </w:t>
      </w:r>
      <w:hyperlink r:id="rId10">
        <w:r>
          <w:t>(Xu et al., 2012a)</w:t>
        </w:r>
      </w:hyperlink>
      <w:r>
        <w:t xml:space="preserve">. </w:t>
      </w:r>
    </w:p>
    <w:p w14:paraId="0371FCAC" w14:textId="77777777" w:rsidR="00006259" w:rsidRDefault="00D51BA0">
      <w:r>
        <w:t xml:space="preserve">Recently, it has been established that properly accounting for the activation/inhibition of enzymes by endogenous small molecules can lead to metabolic models that explain experimental data better </w:t>
      </w:r>
      <w:hyperlink r:id="rId11">
        <w:r>
          <w:t xml:space="preserve">(Chandra et al., 2011; Hackett et al., 2016; </w:t>
        </w:r>
        <w:proofErr w:type="spellStart"/>
        <w:r>
          <w:t>Khodayari</w:t>
        </w:r>
        <w:proofErr w:type="spellEnd"/>
        <w:r>
          <w:t xml:space="preserve"> and </w:t>
        </w:r>
        <w:proofErr w:type="spellStart"/>
        <w:r>
          <w:t>Maranas</w:t>
        </w:r>
        <w:proofErr w:type="spellEnd"/>
        <w:r>
          <w:t>, 2016; Link et al., 2013; Xu et al., 2012a)</w:t>
        </w:r>
      </w:hyperlink>
      <w:r>
        <w:t xml:space="preserve">, facilitate engineering of novel metabolic pathways </w:t>
      </w:r>
      <w:hyperlink r:id="rId12">
        <w:r>
          <w:t>(Chen et al., 2015; He et al., 2016)</w:t>
        </w:r>
      </w:hyperlink>
      <w:r>
        <w:t xml:space="preserve">, and improve our understanding of metabolic phenomena in health and disease </w:t>
      </w:r>
      <w:hyperlink r:id="rId13">
        <w:r>
          <w:t>(</w:t>
        </w:r>
        <w:proofErr w:type="spellStart"/>
        <w:r>
          <w:t>Christofk</w:t>
        </w:r>
        <w:proofErr w:type="spellEnd"/>
        <w:r>
          <w:t xml:space="preserve"> et al., 2008)</w:t>
        </w:r>
      </w:hyperlink>
      <w:r>
        <w:t xml:space="preserve">. So far, high-throughput experimental assays for discovering small molecule regulatory interactions have been technically limited </w:t>
      </w:r>
      <w:hyperlink r:id="rId14">
        <w:r>
          <w:t xml:space="preserve">(Feng et al., 2014; Li et al., 2013; </w:t>
        </w:r>
        <w:proofErr w:type="spellStart"/>
        <w:r>
          <w:t>Nikolaev</w:t>
        </w:r>
        <w:proofErr w:type="spellEnd"/>
        <w:r>
          <w:t xml:space="preserve"> et al., 2016; </w:t>
        </w:r>
        <w:proofErr w:type="spellStart"/>
        <w:r>
          <w:t>Ors</w:t>
        </w:r>
        <w:r>
          <w:t>a</w:t>
        </w:r>
        <w:r>
          <w:t>k</w:t>
        </w:r>
        <w:proofErr w:type="spellEnd"/>
        <w:r>
          <w:t xml:space="preserve"> et al., 2012; </w:t>
        </w:r>
        <w:proofErr w:type="spellStart"/>
        <w:r>
          <w:t>Reinhard</w:t>
        </w:r>
        <w:proofErr w:type="spellEnd"/>
        <w:r>
          <w:t xml:space="preserve"> et al., 2015; </w:t>
        </w:r>
        <w:proofErr w:type="spellStart"/>
        <w:r>
          <w:t>Savitski</w:t>
        </w:r>
        <w:proofErr w:type="spellEnd"/>
        <w:r>
          <w:t xml:space="preserve"> et al., 2014)</w:t>
        </w:r>
      </w:hyperlink>
      <w:r>
        <w:t xml:space="preserve">, while hybrid approaches that integrate experimental data with computational models are not scalable and typically focus on central carbon metabolism </w:t>
      </w:r>
      <w:hyperlink r:id="rId15">
        <w:r>
          <w:t xml:space="preserve">(Hackett et al., 2016; Link et al., 2014, 2013; </w:t>
        </w:r>
        <w:proofErr w:type="spellStart"/>
        <w:r>
          <w:t>Schueler</w:t>
        </w:r>
        <w:proofErr w:type="spellEnd"/>
        <w:r>
          <w:t xml:space="preserve">-Furman and </w:t>
        </w:r>
        <w:proofErr w:type="spellStart"/>
        <w:r>
          <w:t>Wodak</w:t>
        </w:r>
        <w:proofErr w:type="spellEnd"/>
        <w:r>
          <w:t>, 2016)</w:t>
        </w:r>
      </w:hyperlink>
      <w:r>
        <w:t>.</w:t>
      </w:r>
    </w:p>
    <w:p w14:paraId="46F7128C" w14:textId="77777777" w:rsidR="00006259" w:rsidRDefault="00D51BA0">
      <w:proofErr w:type="gramStart"/>
      <w:r>
        <w:t xml:space="preserve">An alternative strategy for studying small molecule regulation is to leverage the vast record of biochemical studies to </w:t>
      </w:r>
      <w:proofErr w:type="spellStart"/>
      <w:r>
        <w:t>informatically</w:t>
      </w:r>
      <w:proofErr w:type="spellEnd"/>
      <w:r>
        <w:t xml:space="preserve"> reconstruct</w:t>
      </w:r>
      <w:proofErr w:type="gramEnd"/>
      <w:r>
        <w:t xml:space="preserve"> a </w:t>
      </w:r>
      <w:del w:id="5" w:author="Ed" w:date="2017-08-09T10:32:00Z">
        <w:r w:rsidDel="00A7349C">
          <w:delText xml:space="preserve">genome-scale </w:delText>
        </w:r>
      </w:del>
      <w:r>
        <w:t xml:space="preserve">small molecule regulatory network (SMRN) </w:t>
      </w:r>
      <w:hyperlink r:id="rId16">
        <w:r>
          <w:t>(</w:t>
        </w:r>
        <w:proofErr w:type="spellStart"/>
        <w:r>
          <w:t>Alam</w:t>
        </w:r>
        <w:proofErr w:type="spellEnd"/>
        <w:r>
          <w:t xml:space="preserve"> et al., 2017)</w:t>
        </w:r>
      </w:hyperlink>
      <w:r>
        <w:t xml:space="preserve">. Such an approach would produce a network of interactions between enzymes and metabolites/small molecules (terms we will use interchangeably) that mirrors the native interactions of metabolites as substrates for enzymes, and could be naturally integrated with genome-scale metabolic models (GSMMs, </w:t>
      </w:r>
      <w:r>
        <w:rPr>
          <w:i/>
        </w:rPr>
        <w:t xml:space="preserve">e.g. </w:t>
      </w:r>
      <w:r>
        <w:t xml:space="preserve">BIGG models </w:t>
      </w:r>
      <w:hyperlink r:id="rId17">
        <w:r>
          <w:t>(King et al., 2016)</w:t>
        </w:r>
      </w:hyperlink>
      <w:r>
        <w:t>), which are in wide use today. An informatic approach would likely cover a larger swath of metabolism, including peripheral and rarely-studied pathways, by aggregating experimental data from many reports. Furthermore,</w:t>
      </w:r>
      <w:ins w:id="6" w:author="Ed" w:date="2017-08-09T10:33:00Z">
        <w:r w:rsidR="00A7349C">
          <w:t xml:space="preserve"> </w:t>
        </w:r>
      </w:ins>
      <w:del w:id="7" w:author="Ed" w:date="2017-08-09T10:33:00Z">
        <w:r w:rsidDel="00A7349C">
          <w:delText xml:space="preserve"> independent </w:delText>
        </w:r>
      </w:del>
      <w:r>
        <w:t xml:space="preserve">reports of small molecule/enzyme regulation from separate publications could provide additional, independent evidence for such an interaction. Finally, an </w:t>
      </w:r>
      <w:proofErr w:type="spellStart"/>
      <w:r>
        <w:t>informatically</w:t>
      </w:r>
      <w:proofErr w:type="spellEnd"/>
      <w:r>
        <w:t xml:space="preserve"> reconstructed SMRN would also offer a window to distilling how the critical regulatory components of the cell, i.e. the regulating metabolites and the regulated enzymes, fit into the broader hierarchy of processes controlling metabolic flux, from thermodynamics to transcriptional regulation.</w:t>
      </w:r>
    </w:p>
    <w:p w14:paraId="0F8F6A51" w14:textId="77777777" w:rsidR="00006259" w:rsidRDefault="00D51BA0">
      <w:r>
        <w:t xml:space="preserve">Here, we report </w:t>
      </w:r>
      <w:del w:id="8" w:author="Ed" w:date="2017-08-09T10:33:00Z">
        <w:r w:rsidDel="00A7349C">
          <w:delText xml:space="preserve">the development of </w:delText>
        </w:r>
      </w:del>
      <w:r>
        <w:t xml:space="preserve">a computational framework for investigating small molecule regulation across the complete metabolism of an organism. Using </w:t>
      </w:r>
      <w:r>
        <w:rPr>
          <w:i/>
        </w:rPr>
        <w:t xml:space="preserve">E. coli </w:t>
      </w:r>
      <w:r>
        <w:t xml:space="preserve">as a model, we assemble a genome-scale SMRN by mining the BRENDA </w:t>
      </w:r>
      <w:hyperlink r:id="rId18">
        <w:r>
          <w:t>(Chang et al., 2015, 2009)</w:t>
        </w:r>
      </w:hyperlink>
      <w:r>
        <w:t xml:space="preserve"> and </w:t>
      </w:r>
      <w:proofErr w:type="spellStart"/>
      <w:r>
        <w:t>BioCyc</w:t>
      </w:r>
      <w:proofErr w:type="spellEnd"/>
      <w:r>
        <w:t xml:space="preserve"> </w:t>
      </w:r>
      <w:hyperlink r:id="rId19">
        <w:r>
          <w:t>(</w:t>
        </w:r>
        <w:proofErr w:type="spellStart"/>
        <w:r>
          <w:t>Caspi</w:t>
        </w:r>
        <w:proofErr w:type="spellEnd"/>
        <w:r>
          <w:t xml:space="preserve"> et al., 2016)</w:t>
        </w:r>
      </w:hyperlink>
      <w:r>
        <w:t xml:space="preserve"> databases. The resulting atlas of small molecule regulation captures widespread inhibition and activation of metabolic enzymes by endogenous metabolites. Overlaying this network onto a genome-scale metabolic model of </w:t>
      </w:r>
      <w:r>
        <w:rPr>
          <w:i/>
        </w:rPr>
        <w:t xml:space="preserve">E. coli </w:t>
      </w:r>
      <w:r>
        <w:t xml:space="preserve">enables a direct comparison between the topology of metabolism and its regulatory scaffolding. Integrating the SMRN with experimentally determined metabolite concentrations and binding affinities exposes how cells balance between the dual roles of small molecules (i.e. as substrates or inhibitors) as well as their condition-dependent contribution to metabolic flux regulation. Finally, by a natural extension of our approach, we compare the incidence of small molecule regulatory interactions across </w:t>
      </w:r>
      <w:r>
        <w:lastRenderedPageBreak/>
        <w:t xml:space="preserve">phylogenetic taxa spanning all kingdoms of life, revealing a handful of canonical regulatory interactions that permeate the metabolism of widely divergent species. </w:t>
      </w:r>
    </w:p>
    <w:p w14:paraId="0BEE56A8" w14:textId="77777777" w:rsidR="00006259" w:rsidRDefault="00D51BA0">
      <w:pPr>
        <w:pStyle w:val="Heading3"/>
        <w:spacing w:after="0"/>
        <w:ind w:left="0"/>
      </w:pPr>
      <w:bookmarkStart w:id="9" w:name="_urj9vs6vtnqu" w:colFirst="0" w:colLast="0"/>
      <w:bookmarkEnd w:id="9"/>
      <w:r>
        <w:t>Results</w:t>
      </w:r>
    </w:p>
    <w:p w14:paraId="517F2B78" w14:textId="77777777" w:rsidR="00006259" w:rsidRDefault="00D51BA0">
      <w:pPr>
        <w:pStyle w:val="Heading4"/>
      </w:pPr>
      <w:bookmarkStart w:id="10" w:name="_n3rxz5jdjusa" w:colFirst="0" w:colLast="0"/>
      <w:bookmarkEnd w:id="10"/>
      <w:r>
        <w:t>Assembling a Small Molecule Regulatory Network (SMRN)</w:t>
      </w:r>
    </w:p>
    <w:p w14:paraId="16B37C87" w14:textId="77777777" w:rsidR="00006259" w:rsidRDefault="00D51BA0">
      <w:r>
        <w:t xml:space="preserve">In contrast to the proliferation </w:t>
      </w:r>
      <w:hyperlink r:id="rId20">
        <w:r>
          <w:t>(</w:t>
        </w:r>
        <w:proofErr w:type="spellStart"/>
        <w:r>
          <w:t>Orth</w:t>
        </w:r>
        <w:proofErr w:type="spellEnd"/>
        <w:r>
          <w:t xml:space="preserve"> et al., 2011; Thiele et al., 2009)</w:t>
        </w:r>
      </w:hyperlink>
      <w:r>
        <w:t xml:space="preserve"> and automated reconstruction </w:t>
      </w:r>
      <w:hyperlink r:id="rId21">
        <w:r>
          <w:t>(Henry et al., 2010)</w:t>
        </w:r>
      </w:hyperlink>
      <w:r>
        <w:t xml:space="preserve"> of genome-scale metabolic models, no analogous computational pipeline is available for </w:t>
      </w:r>
      <w:del w:id="11" w:author="Ed" w:date="2017-08-09T10:34:00Z">
        <w:r w:rsidDel="00A7349C">
          <w:delText>constructing and analyzing the network of</w:delText>
        </w:r>
      </w:del>
      <w:ins w:id="12" w:author="Ed" w:date="2017-08-09T10:34:00Z">
        <w:r w:rsidR="00A7349C">
          <w:t>analysis of</w:t>
        </w:r>
      </w:ins>
      <w:r>
        <w:t xml:space="preserve"> enzyme regulation by small molecules. Here, we </w:t>
      </w:r>
      <w:del w:id="13" w:author="Ed" w:date="2017-08-09T10:35:00Z">
        <w:r w:rsidDel="00A7349C">
          <w:delText>report a framework that includes</w:delText>
        </w:r>
      </w:del>
      <w:ins w:id="14" w:author="Ed" w:date="2017-08-09T10:35:00Z">
        <w:r w:rsidR="00A7349C">
          <w:t>describe</w:t>
        </w:r>
      </w:ins>
      <w:r>
        <w:t xml:space="preserve"> a pipeline for mining existing data on small molecule regulation from public repositories</w:t>
      </w:r>
      <w:ins w:id="15" w:author="Ed" w:date="2017-08-09T10:35:00Z">
        <w:r w:rsidR="00A7349C">
          <w:t>, and</w:t>
        </w:r>
      </w:ins>
      <w:del w:id="16" w:author="Ed" w:date="2017-08-09T10:35:00Z">
        <w:r w:rsidDel="00A7349C">
          <w:delText xml:space="preserve"> and</w:delText>
        </w:r>
      </w:del>
      <w:r>
        <w:t xml:space="preserve"> computational tools for integrating it with a curated, genome-scale metabolic model (Figure 1). </w:t>
      </w:r>
    </w:p>
    <w:p w14:paraId="7EBD0A06" w14:textId="77777777" w:rsidR="00006259" w:rsidRDefault="00D51BA0">
      <w:r>
        <w:t xml:space="preserve">Our general approach relies on the BRENDA and </w:t>
      </w:r>
      <w:proofErr w:type="spellStart"/>
      <w:r>
        <w:t>BioCyc</w:t>
      </w:r>
      <w:proofErr w:type="spellEnd"/>
      <w:r>
        <w:t xml:space="preserve"> databases for data concerning the inhibition or activation of enzymes by small molecules in a particular organism. To facilitate comparison across species, information in these databases is organized along Enzyme Commission (EC) numbers, which functionally </w:t>
      </w:r>
      <w:del w:id="17" w:author="Ed" w:date="2017-08-09T10:35:00Z">
        <w:r w:rsidDel="00A7349C">
          <w:delText xml:space="preserve">classifies </w:delText>
        </w:r>
      </w:del>
      <w:ins w:id="18" w:author="Ed" w:date="2017-08-09T10:35:00Z">
        <w:r w:rsidR="00A7349C">
          <w:t xml:space="preserve">classify </w:t>
        </w:r>
      </w:ins>
      <w:r>
        <w:t>enzymes according to the reaction they catalyze. Thus, for every EC number, we obtained a list of possible regulating small molecules, the type of interaction (activation vs. inhibition)</w:t>
      </w:r>
      <w:ins w:id="19" w:author="Ed" w:date="2017-08-09T10:35:00Z">
        <w:r w:rsidR="00A7349C">
          <w:t>,</w:t>
        </w:r>
      </w:ins>
      <w:r>
        <w:t xml:space="preserve"> and the interaction constant (</w:t>
      </w:r>
      <w:r>
        <w:rPr>
          <w:i/>
        </w:rPr>
        <w:t>K</w:t>
      </w:r>
      <w:r>
        <w:rPr>
          <w:i/>
          <w:vertAlign w:val="subscript"/>
        </w:rPr>
        <w:t>I</w:t>
      </w:r>
      <w:r>
        <w:t xml:space="preserve">), if available. In addition to gathering data on the presence of a small molecule interaction, we also compiled </w:t>
      </w:r>
      <w:del w:id="20" w:author="Ed" w:date="2017-08-09T10:35:00Z">
        <w:r w:rsidDel="00A7349C">
          <w:delText xml:space="preserve">the </w:delText>
        </w:r>
      </w:del>
      <w:r>
        <w:t xml:space="preserve">available information on the Michaelis-Menten constants for the substrates of each metabolic reaction. The computational pipeline is freely available for download at </w:t>
      </w:r>
      <w:hyperlink r:id="rId22">
        <w:r>
          <w:rPr>
            <w:color w:val="1155CC"/>
            <w:u w:val="single"/>
          </w:rPr>
          <w:t>http://github.com/eladnoor/small molecule-regulation</w:t>
        </w:r>
      </w:hyperlink>
      <w:r>
        <w:t>.</w:t>
      </w:r>
    </w:p>
    <w:p w14:paraId="35369738" w14:textId="77777777" w:rsidR="00006259" w:rsidRDefault="00D51BA0">
      <w:r>
        <w:t xml:space="preserve">Because of its well-defined genome, highly curated metabolic network, and heavily studied metabolism, we decided to focus on the model bacterium </w:t>
      </w:r>
      <w:r>
        <w:rPr>
          <w:i/>
        </w:rPr>
        <w:t>Escherichia coli</w:t>
      </w:r>
      <w:r>
        <w:t xml:space="preserve">. The assembled data described above was mapped onto a genome scale metabolic reconstruction of </w:t>
      </w:r>
      <w:r>
        <w:rPr>
          <w:i/>
        </w:rPr>
        <w:t xml:space="preserve">E. coli </w:t>
      </w:r>
      <w:hyperlink r:id="rId23">
        <w:r>
          <w:rPr>
            <w:i/>
          </w:rPr>
          <w:t>(</w:t>
        </w:r>
        <w:proofErr w:type="spellStart"/>
        <w:r>
          <w:rPr>
            <w:i/>
          </w:rPr>
          <w:t>Orth</w:t>
        </w:r>
        <w:proofErr w:type="spellEnd"/>
        <w:r>
          <w:rPr>
            <w:i/>
          </w:rPr>
          <w:t xml:space="preserve"> et al., 2011)</w:t>
        </w:r>
      </w:hyperlink>
      <w:r>
        <w:t xml:space="preserve">, producing a small molecule regulatory network (SMRN, Table S1). Importantly, our computational framework can be extended with minimal effort to reconstruct and analyze the SMRN of other organisms besides </w:t>
      </w:r>
      <w:r>
        <w:rPr>
          <w:i/>
        </w:rPr>
        <w:t>E. coli</w:t>
      </w:r>
      <w:r>
        <w:t xml:space="preserve">, provided that a genome scale metabolic model is available and that there is sufficient data in the BRENDA and </w:t>
      </w:r>
      <w:proofErr w:type="spellStart"/>
      <w:r>
        <w:t>BioCyc</w:t>
      </w:r>
      <w:proofErr w:type="spellEnd"/>
      <w:r>
        <w:t xml:space="preserve"> databases.</w:t>
      </w:r>
    </w:p>
    <w:p w14:paraId="0A540FBF" w14:textId="77777777" w:rsidR="00006259" w:rsidRDefault="00D51BA0">
      <w:pPr>
        <w:pStyle w:val="Heading4"/>
      </w:pPr>
      <w:bookmarkStart w:id="21" w:name="_cl1zekuw4ab0" w:colFirst="0" w:colLast="0"/>
      <w:bookmarkEnd w:id="21"/>
      <w:r>
        <w:t xml:space="preserve">Landscape of Interactions in the </w:t>
      </w:r>
      <w:r>
        <w:rPr>
          <w:i/>
        </w:rPr>
        <w:t>E. coli</w:t>
      </w:r>
      <w:r>
        <w:t xml:space="preserve"> SMRN</w:t>
      </w:r>
    </w:p>
    <w:p w14:paraId="55ECC20A" w14:textId="77777777" w:rsidR="00006259" w:rsidRDefault="00D51BA0">
      <w:pPr>
        <w:spacing w:before="200" w:after="0"/>
        <w:rPr>
          <w:i/>
        </w:rPr>
      </w:pPr>
      <w:r>
        <w:t xml:space="preserve">The computationally reconstructed </w:t>
      </w:r>
      <w:r>
        <w:rPr>
          <w:i/>
        </w:rPr>
        <w:t>E. coli</w:t>
      </w:r>
      <w:r>
        <w:t xml:space="preserve"> SMRN contains 1669 unique interactions between 321 unique endogenous metabolites and 364 unique enzymes (EC numbers) (Table S1, Figure S1). The vast majority (83%) of these interactions are inhibitory. Out of the ~700 unique EC numbers in the </w:t>
      </w:r>
      <w:r>
        <w:rPr>
          <w:i/>
        </w:rPr>
        <w:t xml:space="preserve">E. coli </w:t>
      </w:r>
      <w:r>
        <w:t xml:space="preserve">model, about half are regulated by at least one native metabolite in </w:t>
      </w:r>
      <w:r>
        <w:rPr>
          <w:i/>
        </w:rPr>
        <w:t>E. coli</w:t>
      </w:r>
      <w:r>
        <w:t xml:space="preserve">. Similarly, ~320 distinct native metabolites (out of the total ~1000) regulate at least one enzyme (Figure 2a,b). Figure 1 provides a tally of interactions and kinetic constants recovered from the BRENDA and </w:t>
      </w:r>
      <w:proofErr w:type="spellStart"/>
      <w:r>
        <w:t>BioCyc</w:t>
      </w:r>
      <w:proofErr w:type="spellEnd"/>
      <w:r>
        <w:t xml:space="preserve"> databases. We additionally found that 325 of the 1669 interactions in the SMRN are supported by 2 or more independent literature references, which may be treated in the future as an informatic surrogate for the likelihood that the interaction is functionally relevant </w:t>
      </w:r>
      <w:r>
        <w:rPr>
          <w:i/>
        </w:rPr>
        <w:t>in vivo.</w:t>
      </w:r>
    </w:p>
    <w:p w14:paraId="76DCE78D" w14:textId="77777777" w:rsidR="00006259" w:rsidRDefault="00D51BA0">
      <w:pPr>
        <w:spacing w:before="200" w:after="0"/>
      </w:pPr>
      <w:r>
        <w:t xml:space="preserve">Certain metabolites and EC numbers participated in exceptionally high numbers of regulatory interactions (Figure 2c,d). In particular, the cofactors ATP, AMP, ADP, PI, PPI, NADPH, and GTP together with the metabolites cysteine, pyruvate, and </w:t>
      </w:r>
      <w:proofErr w:type="spellStart"/>
      <w:r>
        <w:t>phosphoenolpyruvate</w:t>
      </w:r>
      <w:proofErr w:type="spellEnd"/>
      <w:r>
        <w:t xml:space="preserve"> (PEP) were the most frequent </w:t>
      </w:r>
      <w:r>
        <w:lastRenderedPageBreak/>
        <w:t xml:space="preserve">metabolite regulators, participating in at least 15 interactions (both inhibitory and activating). Notably, ATP was found to regulate 57 different reactions, reflecting its important role as a global reporter of the energetic status of the cell </w:t>
      </w:r>
      <w:hyperlink r:id="rId24">
        <w:r>
          <w:t>(Atkinson, 1968)</w:t>
        </w:r>
      </w:hyperlink>
      <w:r>
        <w:t xml:space="preserve">. Although not strictly molecules, metal ions were found to comprise a significant fraction of the group of small molecule regulators. Interestingly, potassium was the most frequently reported activator, likely reflecting the ability of monovalent </w:t>
      </w:r>
      <w:proofErr w:type="spellStart"/>
      <w:r>
        <w:t>cations</w:t>
      </w:r>
      <w:proofErr w:type="spellEnd"/>
      <w:r>
        <w:t xml:space="preserve"> to activate a broad group of enzymes </w:t>
      </w:r>
      <w:hyperlink r:id="rId25">
        <w:r>
          <w:t xml:space="preserve">(Page and Di </w:t>
        </w:r>
        <w:proofErr w:type="spellStart"/>
        <w:r>
          <w:t>Cera</w:t>
        </w:r>
        <w:proofErr w:type="spellEnd"/>
        <w:r>
          <w:t>, 2006)</w:t>
        </w:r>
      </w:hyperlink>
      <w:r>
        <w:t xml:space="preserve">. Divalent </w:t>
      </w:r>
      <w:proofErr w:type="spellStart"/>
      <w:r>
        <w:t>cations</w:t>
      </w:r>
      <w:proofErr w:type="spellEnd"/>
      <w:r>
        <w:t>, on the other hand, are among the most recurrent inhibitors, with zinc having more than 50 reported interactions and copper, calcium, manganese, mercury, iron, and magnesium each reported to inhibit more than 20 different reactions.</w:t>
      </w:r>
    </w:p>
    <w:p w14:paraId="13ABF7F9" w14:textId="77777777" w:rsidR="00006259" w:rsidRDefault="00D51BA0">
      <w:pPr>
        <w:spacing w:before="200" w:after="0"/>
      </w:pPr>
      <w:r>
        <w:t>Small molecules can regulate enzymes for which they are not native substrates or products, potentially as a mechanism for long-distance signa</w:t>
      </w:r>
      <w:del w:id="22" w:author="Ed" w:date="2017-08-09T10:38:00Z">
        <w:r w:rsidDel="00A7349C">
          <w:delText>l</w:delText>
        </w:r>
      </w:del>
      <w:r>
        <w:t xml:space="preserve">ling between metabolic </w:t>
      </w:r>
      <w:del w:id="23" w:author="Ed" w:date="2017-08-09T10:39:00Z">
        <w:r w:rsidDel="00A7349C">
          <w:delText xml:space="preserve">subnetworks </w:delText>
        </w:r>
      </w:del>
      <w:ins w:id="24" w:author="Ed" w:date="2017-08-09T10:39:00Z">
        <w:r w:rsidR="00A7349C">
          <w:t xml:space="preserve">pathways </w:t>
        </w:r>
      </w:ins>
      <w:del w:id="25" w:author="Ed" w:date="2017-08-09T10:39:00Z">
        <w:r w:rsidDel="00A7349C">
          <w:delText>that have no</w:delText>
        </w:r>
      </w:del>
      <w:ins w:id="26" w:author="Ed" w:date="2017-08-09T10:39:00Z">
        <w:r w:rsidR="00A7349C">
          <w:t>with</w:t>
        </w:r>
      </w:ins>
      <w:r>
        <w:t xml:space="preserve"> direct connection via their reactants. Therefore, we investigated the distance covered by small molecule regulation (</w:t>
      </w:r>
      <w:r>
        <w:rPr>
          <w:i/>
        </w:rPr>
        <w:t xml:space="preserve">i.e. </w:t>
      </w:r>
      <w:r>
        <w:t xml:space="preserve">the shortest graph-distance between each regulatory metabolite and its targeted enzyme), using the genome-scale stoichiometric network of </w:t>
      </w:r>
      <w:r>
        <w:rPr>
          <w:i/>
        </w:rPr>
        <w:t>E. coli</w:t>
      </w:r>
      <w:r>
        <w:t xml:space="preserve"> as a scaffold. As described in the Methods, this distance corresponds to the number of reactions a metabolite must traverse in order to reach </w:t>
      </w:r>
      <w:ins w:id="27" w:author="Ed" w:date="2017-08-09T10:39:00Z">
        <w:r w:rsidR="00A7349C">
          <w:t>a</w:t>
        </w:r>
      </w:ins>
      <w:del w:id="28" w:author="Ed" w:date="2017-08-09T10:39:00Z">
        <w:r w:rsidDel="00A7349C">
          <w:delText>the</w:delText>
        </w:r>
      </w:del>
      <w:r>
        <w:t xml:space="preserve"> target enzyme</w:t>
      </w:r>
      <w:del w:id="29" w:author="Ed" w:date="2017-08-09T10:39:00Z">
        <w:r w:rsidDel="00A7349C">
          <w:delText xml:space="preserve"> of interest</w:delText>
        </w:r>
      </w:del>
      <w:r>
        <w:t xml:space="preserve">. We found that enzymes are typically regulated by metabolites that are in their close vicinity. Specifically, 17% of inhibitory interactions are also reactants of the corresponding enzyme, 25% are only one enzymatic step away, and 35% are two steps away. Activating interactions tend to have slightly longer range interactions with only 8% of activators regulating enzymes that utilize them as substrates (Figure S1). </w:t>
      </w:r>
    </w:p>
    <w:p w14:paraId="4754C6BA" w14:textId="77777777" w:rsidR="00006259" w:rsidRDefault="00D51BA0">
      <w:pPr>
        <w:spacing w:before="200" w:after="0"/>
      </w:pPr>
      <w:r>
        <w:t>To obtain specific insight on how small molecule</w:t>
      </w:r>
      <w:del w:id="30" w:author="Ed" w:date="2017-08-09T10:40:00Z">
        <w:r w:rsidDel="00A7349C">
          <w:delText xml:space="preserve"> </w:delText>
        </w:r>
      </w:del>
      <w:r>
        <w:t>–</w:t>
      </w:r>
      <w:del w:id="31" w:author="Ed" w:date="2017-08-09T10:40:00Z">
        <w:r w:rsidDel="00A7349C">
          <w:delText xml:space="preserve"> </w:delText>
        </w:r>
      </w:del>
      <w:r>
        <w:t xml:space="preserve">enzyme interactions operate across different metabolic </w:t>
      </w:r>
      <w:proofErr w:type="gramStart"/>
      <w:r>
        <w:t>pathways,</w:t>
      </w:r>
      <w:proofErr w:type="gramEnd"/>
      <w:r>
        <w:t xml:space="preserve"> we used the genome-scale </w:t>
      </w:r>
      <w:r>
        <w:rPr>
          <w:i/>
        </w:rPr>
        <w:t>E. coli</w:t>
      </w:r>
      <w:r>
        <w:t xml:space="preserve"> metabolic model </w:t>
      </w:r>
      <w:hyperlink r:id="rId26">
        <w:r>
          <w:t>(</w:t>
        </w:r>
        <w:proofErr w:type="spellStart"/>
        <w:r>
          <w:t>Orth</w:t>
        </w:r>
        <w:proofErr w:type="spellEnd"/>
        <w:r>
          <w:t xml:space="preserve"> et al., 2010)</w:t>
        </w:r>
      </w:hyperlink>
      <w:r>
        <w:t xml:space="preserve"> to classify each reaction according to functional metabolic subsystems. We found that most interactions in the </w:t>
      </w:r>
      <w:r>
        <w:rPr>
          <w:i/>
        </w:rPr>
        <w:t>E. coli</w:t>
      </w:r>
      <w:r>
        <w:t xml:space="preserve"> SMRN seem to target seven main subsystems/pathways: cofactor biosynthesis, alternate carbon metabolism, nucleotide salvage pathway, arginine/</w:t>
      </w:r>
      <w:proofErr w:type="spellStart"/>
      <w:r>
        <w:t>proline</w:t>
      </w:r>
      <w:proofErr w:type="spellEnd"/>
      <w:r>
        <w:t xml:space="preserve"> metabolism, nucleotide biosynthesis, cell envelope biosynthesis, and glycolysis/gluconeogenesis (Figure S2). Interestingly, some canonically high-flux pathways (e.g. the TCA cycle and the pentose phosphate pathway) were regulated by comparatively few metabolites</w:t>
      </w:r>
      <w:del w:id="32" w:author="Ed" w:date="2017-08-09T10:40:00Z">
        <w:r w:rsidDel="00A7349C">
          <w:delText>, and the quantity of total regulators in these pathways was substantially lower than in the seven highly-regulated pathways listed above</w:delText>
        </w:r>
      </w:del>
      <w:r>
        <w:t xml:space="preserve">. It is possible that </w:t>
      </w:r>
      <w:proofErr w:type="gramStart"/>
      <w:r>
        <w:t xml:space="preserve">such pathways </w:t>
      </w:r>
      <w:del w:id="33" w:author="Ed" w:date="2017-08-09T10:41:00Z">
        <w:r w:rsidDel="00A7349C">
          <w:delText xml:space="preserve">that </w:delText>
        </w:r>
      </w:del>
      <w:r>
        <w:t>are sparsely regulated by small molecules</w:t>
      </w:r>
      <w:proofErr w:type="gramEnd"/>
      <w:r>
        <w:t xml:space="preserve"> because they are mostly regulated transcriptionally, as has been recently suggested for TCA cycle genes </w:t>
      </w:r>
      <w:hyperlink r:id="rId27">
        <w:r>
          <w:t>(</w:t>
        </w:r>
        <w:proofErr w:type="spellStart"/>
        <w:r>
          <w:t>Chubukov</w:t>
        </w:r>
        <w:proofErr w:type="spellEnd"/>
        <w:r>
          <w:t xml:space="preserve"> et al., 2013; </w:t>
        </w:r>
        <w:proofErr w:type="spellStart"/>
        <w:r>
          <w:t>Gerosa</w:t>
        </w:r>
        <w:proofErr w:type="spellEnd"/>
        <w:r>
          <w:t xml:space="preserve"> et al., 2015)</w:t>
        </w:r>
      </w:hyperlink>
      <w:r>
        <w:t>.</w:t>
      </w:r>
    </w:p>
    <w:p w14:paraId="1A589B0C" w14:textId="77777777" w:rsidR="00006259" w:rsidRDefault="00D51BA0">
      <w:pPr>
        <w:spacing w:before="200" w:after="0"/>
      </w:pPr>
      <w:r>
        <w:t xml:space="preserve">Further mining of this rich dataset revealed pathway-specific preferences for the regulatory targets of certain small molecules. In particular, PEP, citrate, and AMP each activated 3 or more reactions in the glycolysis/gluconeogenesis pathway, suggesting that these three metabolites act as critical sensors controlling the overall rate and direction of glucose metabolism. Similarly, a group of nucleoside triphosphates, </w:t>
      </w:r>
      <w:proofErr w:type="spellStart"/>
      <w:r>
        <w:t>deoxynucleoside</w:t>
      </w:r>
      <w:proofErr w:type="spellEnd"/>
      <w:r>
        <w:t xml:space="preserve"> triphosphates, and adenosine appear to specifically inhibit enzymes in three pathways related to nucleotide metabolism (nucleotide salvage, purine/pyrimidine biosynthesis, and prosthetic group biosynthesis), perhaps reflecting a negative feedback loop for the maintenance of adequate levels of various nucleotides (Figure S2).</w:t>
      </w:r>
    </w:p>
    <w:p w14:paraId="5440EE27" w14:textId="77777777" w:rsidR="00006259" w:rsidRDefault="00D51BA0">
      <w:pPr>
        <w:pStyle w:val="Heading4"/>
      </w:pPr>
      <w:bookmarkStart w:id="34" w:name="_zbdi8el7xhaw" w:colFirst="0" w:colLast="0"/>
      <w:bookmarkEnd w:id="34"/>
      <w:r>
        <w:t>Design Principles in the Regulation of Central Carbon Metabolism</w:t>
      </w:r>
    </w:p>
    <w:p w14:paraId="59FD435B" w14:textId="77777777" w:rsidR="00006259" w:rsidRDefault="00D51BA0">
      <w:pPr>
        <w:spacing w:before="200" w:after="0"/>
      </w:pPr>
      <w:r>
        <w:t>Central carbon metabolism, encompassing glycolysis, the pentose phosphate pathway, and the TCA cycle, provides all the energetic and biosynthetic precursors for the cell, and is known to be highly transcriptionally, post-</w:t>
      </w:r>
      <w:proofErr w:type="spellStart"/>
      <w:r>
        <w:t>translationally</w:t>
      </w:r>
      <w:proofErr w:type="spellEnd"/>
      <w:r>
        <w:t xml:space="preserve">, and </w:t>
      </w:r>
      <w:proofErr w:type="spellStart"/>
      <w:r>
        <w:t>allosterically</w:t>
      </w:r>
      <w:proofErr w:type="spellEnd"/>
      <w:r>
        <w:t xml:space="preserve"> regulated </w:t>
      </w:r>
      <w:hyperlink r:id="rId28">
        <w:r>
          <w:t>(</w:t>
        </w:r>
        <w:proofErr w:type="spellStart"/>
        <w:r>
          <w:t>Chubukov</w:t>
        </w:r>
        <w:proofErr w:type="spellEnd"/>
        <w:r>
          <w:t xml:space="preserve"> et al., 2014)</w:t>
        </w:r>
      </w:hyperlink>
      <w:r>
        <w:t xml:space="preserve">. The central metabolism of </w:t>
      </w:r>
      <w:r>
        <w:rPr>
          <w:i/>
        </w:rPr>
        <w:t>E. coli</w:t>
      </w:r>
      <w:r>
        <w:t xml:space="preserve"> is also one of the few parts of metabolism where </w:t>
      </w:r>
      <w:r>
        <w:rPr>
          <w:i/>
        </w:rPr>
        <w:t>in vivo</w:t>
      </w:r>
      <w:r>
        <w:t xml:space="preserve"> evidence is available to support the functional role of small molecule regulation, </w:t>
      </w:r>
      <w:r>
        <w:rPr>
          <w:i/>
        </w:rPr>
        <w:t xml:space="preserve">e.g. </w:t>
      </w:r>
      <w:r>
        <w:t xml:space="preserve">in order to induce flux reversal </w:t>
      </w:r>
      <w:hyperlink r:id="rId29">
        <w:r>
          <w:t>(Link et al., 2013)</w:t>
        </w:r>
      </w:hyperlink>
      <w:r>
        <w:t xml:space="preserve">. </w:t>
      </w:r>
      <w:r>
        <w:rPr>
          <w:i/>
        </w:rPr>
        <w:t xml:space="preserve">In </w:t>
      </w:r>
      <w:proofErr w:type="spellStart"/>
      <w:r>
        <w:rPr>
          <w:i/>
        </w:rPr>
        <w:t>silico</w:t>
      </w:r>
      <w:proofErr w:type="spellEnd"/>
      <w:r>
        <w:t xml:space="preserve"> efforts to model the response of central metabolism to nutrient perturbations, combined </w:t>
      </w:r>
      <w:r>
        <w:lastRenderedPageBreak/>
        <w:t xml:space="preserve">with experimental data, have highlighted the fact that our understanding of the intricate regulation of central metabolism is incomplete </w:t>
      </w:r>
      <w:hyperlink r:id="rId30">
        <w:r>
          <w:t>(</w:t>
        </w:r>
        <w:proofErr w:type="spellStart"/>
        <w:r>
          <w:t>Gerosa</w:t>
        </w:r>
        <w:proofErr w:type="spellEnd"/>
        <w:r>
          <w:t xml:space="preserve"> et al., 2015; Hackett et al., 2016; Kochanowski et al., 2013; Link et al., 2013; Xu et al., 2012a)</w:t>
        </w:r>
      </w:hyperlink>
      <w:r>
        <w:t>.</w:t>
      </w:r>
    </w:p>
    <w:p w14:paraId="640DD731" w14:textId="77777777" w:rsidR="00006259" w:rsidRDefault="00D51BA0">
      <w:pPr>
        <w:spacing w:before="200" w:after="0"/>
      </w:pPr>
      <w:r>
        <w:t xml:space="preserve">The majority of enzymes in </w:t>
      </w:r>
      <w:r>
        <w:rPr>
          <w:i/>
        </w:rPr>
        <w:t>E. coli</w:t>
      </w:r>
      <w:r>
        <w:t>’s central carbon metabolism are regulated (Figure 3, Figure S3), and interact with more small molecules than average in the SMRN (Figure S1), reflecting the heavy research attention these pathways have historically attracted. Interestingly, some of the enzymes in central metabolism are very heavily regulated - specifically those in upper glycolysis (</w:t>
      </w:r>
      <w:r>
        <w:rPr>
          <w:i/>
        </w:rPr>
        <w:t xml:space="preserve">e.g. </w:t>
      </w:r>
      <w:proofErr w:type="spellStart"/>
      <w:r>
        <w:rPr>
          <w:i/>
        </w:rPr>
        <w:t>fbpase</w:t>
      </w:r>
      <w:proofErr w:type="spellEnd"/>
      <w:r>
        <w:rPr>
          <w:i/>
        </w:rPr>
        <w:t xml:space="preserve">, </w:t>
      </w:r>
      <w:proofErr w:type="spellStart"/>
      <w:r>
        <w:rPr>
          <w:i/>
        </w:rPr>
        <w:t>pfk</w:t>
      </w:r>
      <w:proofErr w:type="spellEnd"/>
      <w:r>
        <w:t xml:space="preserve">, and </w:t>
      </w:r>
      <w:proofErr w:type="spellStart"/>
      <w:r>
        <w:rPr>
          <w:i/>
        </w:rPr>
        <w:t>fba</w:t>
      </w:r>
      <w:proofErr w:type="spellEnd"/>
      <w:r>
        <w:t>), terminal glycolysis (</w:t>
      </w:r>
      <w:proofErr w:type="spellStart"/>
      <w:r>
        <w:rPr>
          <w:i/>
        </w:rPr>
        <w:t>pck</w:t>
      </w:r>
      <w:proofErr w:type="spellEnd"/>
      <w:r>
        <w:rPr>
          <w:i/>
        </w:rPr>
        <w:t xml:space="preserve">, </w:t>
      </w:r>
      <w:proofErr w:type="spellStart"/>
      <w:r>
        <w:rPr>
          <w:i/>
        </w:rPr>
        <w:t>ppc</w:t>
      </w:r>
      <w:proofErr w:type="spellEnd"/>
      <w:r>
        <w:rPr>
          <w:i/>
        </w:rPr>
        <w:t xml:space="preserve">, </w:t>
      </w:r>
      <w:proofErr w:type="spellStart"/>
      <w:r>
        <w:rPr>
          <w:i/>
        </w:rPr>
        <w:t>pps</w:t>
      </w:r>
      <w:proofErr w:type="spellEnd"/>
      <w:r>
        <w:rPr>
          <w:i/>
        </w:rPr>
        <w:t xml:space="preserve">, </w:t>
      </w:r>
      <w:r>
        <w:t xml:space="preserve">and </w:t>
      </w:r>
      <w:proofErr w:type="spellStart"/>
      <w:r>
        <w:rPr>
          <w:i/>
        </w:rPr>
        <w:t>pyk</w:t>
      </w:r>
      <w:proofErr w:type="spellEnd"/>
      <w:r>
        <w:t>), and the branching reactions of the TCA cycle (</w:t>
      </w:r>
      <w:proofErr w:type="spellStart"/>
      <w:r>
        <w:rPr>
          <w:i/>
        </w:rPr>
        <w:t>mae</w:t>
      </w:r>
      <w:proofErr w:type="spellEnd"/>
      <w:r>
        <w:t xml:space="preserve">, </w:t>
      </w:r>
      <w:proofErr w:type="spellStart"/>
      <w:r>
        <w:rPr>
          <w:i/>
        </w:rPr>
        <w:t>aceA</w:t>
      </w:r>
      <w:proofErr w:type="spellEnd"/>
      <w:r>
        <w:rPr>
          <w:i/>
        </w:rPr>
        <w:t xml:space="preserve">, </w:t>
      </w:r>
      <w:r>
        <w:t xml:space="preserve">and </w:t>
      </w:r>
      <w:proofErr w:type="spellStart"/>
      <w:r>
        <w:rPr>
          <w:i/>
        </w:rPr>
        <w:t>icd</w:t>
      </w:r>
      <w:proofErr w:type="spellEnd"/>
      <w:r>
        <w:t>). Conversely, some metabolites seem to have a more central role in certain regions of central metabolism; PEP, for instance, regulates six reactions in glycolysis (</w:t>
      </w:r>
      <w:proofErr w:type="spellStart"/>
      <w:r>
        <w:rPr>
          <w:i/>
        </w:rPr>
        <w:t>pfk</w:t>
      </w:r>
      <w:proofErr w:type="spellEnd"/>
      <w:r>
        <w:rPr>
          <w:i/>
        </w:rPr>
        <w:t xml:space="preserve">, </w:t>
      </w:r>
      <w:proofErr w:type="spellStart"/>
      <w:r>
        <w:rPr>
          <w:i/>
        </w:rPr>
        <w:t>pgi</w:t>
      </w:r>
      <w:proofErr w:type="spellEnd"/>
      <w:r>
        <w:rPr>
          <w:i/>
        </w:rPr>
        <w:t xml:space="preserve">, </w:t>
      </w:r>
      <w:proofErr w:type="spellStart"/>
      <w:r>
        <w:rPr>
          <w:i/>
        </w:rPr>
        <w:t>fbpase</w:t>
      </w:r>
      <w:proofErr w:type="spellEnd"/>
      <w:r>
        <w:rPr>
          <w:i/>
        </w:rPr>
        <w:t xml:space="preserve">, </w:t>
      </w:r>
      <w:proofErr w:type="spellStart"/>
      <w:r>
        <w:rPr>
          <w:i/>
        </w:rPr>
        <w:t>fba</w:t>
      </w:r>
      <w:proofErr w:type="spellEnd"/>
      <w:r>
        <w:rPr>
          <w:i/>
        </w:rPr>
        <w:t xml:space="preserve">, </w:t>
      </w:r>
      <w:proofErr w:type="spellStart"/>
      <w:r>
        <w:rPr>
          <w:i/>
        </w:rPr>
        <w:t>pps</w:t>
      </w:r>
      <w:proofErr w:type="spellEnd"/>
      <w:r>
        <w:rPr>
          <w:i/>
        </w:rPr>
        <w:t xml:space="preserve">, </w:t>
      </w:r>
      <w:proofErr w:type="spellStart"/>
      <w:r>
        <w:rPr>
          <w:i/>
        </w:rPr>
        <w:t>pyk</w:t>
      </w:r>
      <w:proofErr w:type="spellEnd"/>
      <w:r>
        <w:rPr>
          <w:i/>
        </w:rPr>
        <w:t>)</w:t>
      </w:r>
      <w:r>
        <w:t xml:space="preserve">. </w:t>
      </w:r>
    </w:p>
    <w:p w14:paraId="02056A8A" w14:textId="77777777" w:rsidR="00006259" w:rsidRDefault="00D51BA0">
      <w:pPr>
        <w:spacing w:before="200" w:after="0"/>
      </w:pPr>
      <w:r>
        <w:t xml:space="preserve">A glance at the structure of small molecule regulation in </w:t>
      </w:r>
      <w:r>
        <w:rPr>
          <w:i/>
        </w:rPr>
        <w:t xml:space="preserve">E. coli’s </w:t>
      </w:r>
      <w:r>
        <w:t xml:space="preserve">central metabolism strongly suggests that the distribution of regulatory interactions is non-random, and has likely been shaped by evolution.  What are the pressures selecting for regulatory interactions in </w:t>
      </w:r>
      <w:r>
        <w:rPr>
          <w:i/>
        </w:rPr>
        <w:t>E. coli</w:t>
      </w:r>
      <w:r>
        <w:t xml:space="preserve">’s SMRN? In this regard, the theoretical and experimental literature has proposed a variety of thermodynamic and economic arguments to explain patterns of SMR interactions in central carbon metabolism. Below, we evaluate the consistency of each hypothesis with data from the </w:t>
      </w:r>
      <w:r>
        <w:rPr>
          <w:i/>
        </w:rPr>
        <w:t xml:space="preserve">E. coli </w:t>
      </w:r>
      <w:r>
        <w:t>SMRN.</w:t>
      </w:r>
    </w:p>
    <w:p w14:paraId="24D4EDA7" w14:textId="77777777" w:rsidR="00006259" w:rsidRDefault="00D51BA0">
      <w:pPr>
        <w:spacing w:before="200" w:after="0"/>
      </w:pPr>
      <w:r>
        <w:t xml:space="preserve">One frequently cited hypothesis is that small molecule regulation is concentrated in those reactions exhibiting a large drop in free energy </w:t>
      </w:r>
      <w:hyperlink r:id="rId31">
        <w:r>
          <w:t>(</w:t>
        </w:r>
        <w:proofErr w:type="spellStart"/>
        <w:r>
          <w:t>Stryer</w:t>
        </w:r>
        <w:proofErr w:type="spellEnd"/>
        <w:r>
          <w:t xml:space="preserve"> et al., 2002)</w:t>
        </w:r>
      </w:hyperlink>
      <w:r>
        <w:t xml:space="preserve">. To evaluate this possibility, we acquired thermodynamic data for most metabolic reactions using the component contribution method </w:t>
      </w:r>
      <w:hyperlink r:id="rId32">
        <w:r>
          <w:t>(Noor et al., 2013)</w:t>
        </w:r>
      </w:hyperlink>
      <w:r>
        <w:t xml:space="preserve">. Using reactions’ </w:t>
      </w:r>
      <w:proofErr w:type="spellStart"/>
      <w:r>
        <w:t>ΔG</w:t>
      </w:r>
      <w:r>
        <w:rPr>
          <w:vertAlign w:val="superscript"/>
        </w:rPr>
        <w:t>o</w:t>
      </w:r>
      <w:proofErr w:type="spellEnd"/>
      <w:r>
        <w:t xml:space="preserve"> together with reaction stoichiometry and standard physiological metabolite concentrations of substrates or products, we calculated a reversibility index (denoted Γ) quantifying the extent to which each reaction is thermodynamically reversible </w:t>
      </w:r>
      <w:hyperlink r:id="rId33">
        <w:r>
          <w:t>(Noor et al., 2012)</w:t>
        </w:r>
      </w:hyperlink>
      <w:r>
        <w:t>. Using two complementar</w:t>
      </w:r>
      <w:r w:rsidR="004B6A5F">
        <w:t xml:space="preserve">y methods, we did not find the </w:t>
      </w:r>
      <w:r>
        <w:t xml:space="preserve">distributions of Γ values for regulated/unregulated reactions in central carbon metabolism to be statistically different (p-value &lt; 0.3, Mann-Whitney U test; p-value 0.1, Gene Set Enrichment Analysis; Figure 4b). The same result was observed when repeating the analysis on all available reactions in </w:t>
      </w:r>
      <w:r>
        <w:rPr>
          <w:i/>
        </w:rPr>
        <w:t xml:space="preserve">E. coli </w:t>
      </w:r>
      <w:r>
        <w:t xml:space="preserve">(p-value &lt; 0.5, Mann-Whitney U test; p-value 0.25, Gene Set Enrichment Analysis; Figure 4a and supplementary material - Table S4). While many irreversible reactions in CCM were indeed regulated by small molecules, a similar proportion of reversible reactions were also regulated. In particular, we found reactions like 6-phosphogluconolactonase in the PP pathway (EC 3.1.1.31, </w:t>
      </w:r>
      <w:proofErr w:type="gramStart"/>
      <w:r>
        <w:t>ln(</w:t>
      </w:r>
      <w:proofErr w:type="gramEnd"/>
      <w:r>
        <w:t xml:space="preserve">Γ)=9.6), that do not have any reported small molecule interactions yet exhibit a large drop in free energy. Similarly, many reversible reactions have several regulators, as in the case of </w:t>
      </w:r>
      <w:proofErr w:type="spellStart"/>
      <w:r>
        <w:t>succinyl</w:t>
      </w:r>
      <w:proofErr w:type="spellEnd"/>
      <w:r>
        <w:t xml:space="preserve">-CoA </w:t>
      </w:r>
      <w:proofErr w:type="spellStart"/>
      <w:r>
        <w:t>synthetase</w:t>
      </w:r>
      <w:proofErr w:type="spellEnd"/>
      <w:r>
        <w:t xml:space="preserve"> (EC 6.2.1.5, </w:t>
      </w:r>
      <w:proofErr w:type="gramStart"/>
      <w:r>
        <w:t>ln(</w:t>
      </w:r>
      <w:proofErr w:type="gramEnd"/>
      <w:r>
        <w:t>Γ)=0.22), which is inhibited by NADH and alpha-</w:t>
      </w:r>
      <w:proofErr w:type="spellStart"/>
      <w:r>
        <w:t>ketoglutarate</w:t>
      </w:r>
      <w:proofErr w:type="spellEnd"/>
      <w:r>
        <w:t xml:space="preserve"> or glucose-6-phosphate isomerase (EC 5.3.1.9, ln(Γ)=1.02) which is inhibited by PEP and 6PGC. Taken together, our data does not support the hypothesis that thermodynamically irreversible reactions are more likely to be regulated by a small molecule.</w:t>
      </w:r>
    </w:p>
    <w:p w14:paraId="17ADD805" w14:textId="77777777" w:rsidR="00006259" w:rsidRDefault="00D51BA0">
      <w:pPr>
        <w:spacing w:before="200" w:after="0"/>
      </w:pPr>
      <w:r>
        <w:t xml:space="preserve">A second </w:t>
      </w:r>
      <w:del w:id="35" w:author="Ed" w:date="2017-08-09T10:43:00Z">
        <w:r w:rsidDel="00A7349C">
          <w:delText>proposed principle underlying the</w:delText>
        </w:r>
      </w:del>
      <w:ins w:id="36" w:author="Ed" w:date="2017-08-09T10:43:00Z">
        <w:r w:rsidR="00A7349C">
          <w:t xml:space="preserve">hypothesis </w:t>
        </w:r>
      </w:ins>
      <w:del w:id="37" w:author="Ed" w:date="2017-08-09T10:43:00Z">
        <w:r w:rsidDel="00A7349C">
          <w:delText xml:space="preserve"> incidence of SMR interactions </w:delText>
        </w:r>
      </w:del>
      <w:r>
        <w:t xml:space="preserve">is that cells use </w:t>
      </w:r>
      <w:proofErr w:type="gramStart"/>
      <w:r>
        <w:t xml:space="preserve">these </w:t>
      </w:r>
      <w:del w:id="38" w:author="Ed" w:date="2017-08-09T10:44:00Z">
        <w:r w:rsidDel="00A7349C">
          <w:delText xml:space="preserve">regulatory </w:delText>
        </w:r>
      </w:del>
      <w:ins w:id="39" w:author="Ed" w:date="2017-08-09T10:44:00Z">
        <w:r w:rsidR="00A7349C">
          <w:t>small molecule regulation</w:t>
        </w:r>
        <w:proofErr w:type="gramEnd"/>
        <w:r w:rsidR="00A7349C">
          <w:t xml:space="preserve"> </w:t>
        </w:r>
      </w:ins>
      <w:del w:id="40" w:author="Ed" w:date="2017-08-09T10:44:00Z">
        <w:r w:rsidDel="00A7349C">
          <w:delText xml:space="preserve">interactions </w:delText>
        </w:r>
      </w:del>
      <w:r>
        <w:t xml:space="preserve">to conserve precious metabolic resources by preventing futile cycling. We observe several examples of interactions in the </w:t>
      </w:r>
      <w:r>
        <w:rPr>
          <w:i/>
        </w:rPr>
        <w:t xml:space="preserve">E. coli </w:t>
      </w:r>
      <w:r>
        <w:t xml:space="preserve">SMRN supporting this possibility. For example, </w:t>
      </w:r>
      <w:proofErr w:type="spellStart"/>
      <w:r>
        <w:rPr>
          <w:i/>
        </w:rPr>
        <w:t>fbpase</w:t>
      </w:r>
      <w:proofErr w:type="spellEnd"/>
      <w:r>
        <w:rPr>
          <w:i/>
        </w:rPr>
        <w:t xml:space="preserve"> </w:t>
      </w:r>
      <w:r>
        <w:t xml:space="preserve">and </w:t>
      </w:r>
      <w:proofErr w:type="spellStart"/>
      <w:r>
        <w:rPr>
          <w:i/>
        </w:rPr>
        <w:t>pfk</w:t>
      </w:r>
      <w:proofErr w:type="spellEnd"/>
      <w:r>
        <w:rPr>
          <w:i/>
        </w:rPr>
        <w:t xml:space="preserve"> </w:t>
      </w:r>
      <w:r>
        <w:t xml:space="preserve">catalyze opposing reactions, and their simultaneous operation leads to futile cycling </w:t>
      </w:r>
      <w:hyperlink r:id="rId34">
        <w:r>
          <w:t>(</w:t>
        </w:r>
        <w:proofErr w:type="spellStart"/>
        <w:r>
          <w:t>Daldal</w:t>
        </w:r>
        <w:proofErr w:type="spellEnd"/>
        <w:r>
          <w:t xml:space="preserve"> and </w:t>
        </w:r>
        <w:proofErr w:type="spellStart"/>
        <w:r>
          <w:t>Fraenkel</w:t>
        </w:r>
        <w:proofErr w:type="spellEnd"/>
        <w:r>
          <w:t>, 1983)</w:t>
        </w:r>
      </w:hyperlink>
      <w:r>
        <w:t xml:space="preserve">. Two metabolites (citrate and PEP) serve as activators for </w:t>
      </w:r>
      <w:proofErr w:type="spellStart"/>
      <w:r>
        <w:rPr>
          <w:i/>
        </w:rPr>
        <w:t>fbpase</w:t>
      </w:r>
      <w:proofErr w:type="spellEnd"/>
      <w:r>
        <w:rPr>
          <w:i/>
        </w:rPr>
        <w:t xml:space="preserve"> </w:t>
      </w:r>
      <w:r>
        <w:t>and as inhibitors for</w:t>
      </w:r>
      <w:r>
        <w:rPr>
          <w:i/>
        </w:rPr>
        <w:t xml:space="preserve"> </w:t>
      </w:r>
      <w:proofErr w:type="spellStart"/>
      <w:r>
        <w:rPr>
          <w:i/>
        </w:rPr>
        <w:t>pfk</w:t>
      </w:r>
      <w:proofErr w:type="spellEnd"/>
      <w:r>
        <w:t xml:space="preserve">, thus curbing this futile cycle (Figure 3). A similar regulatory architecture can be found in the regulation of the four reactions metabolizing PEP: acetyl-CoA is an activator of </w:t>
      </w:r>
      <w:proofErr w:type="spellStart"/>
      <w:r>
        <w:rPr>
          <w:i/>
        </w:rPr>
        <w:t>pck</w:t>
      </w:r>
      <w:proofErr w:type="spellEnd"/>
      <w:r>
        <w:rPr>
          <w:i/>
        </w:rPr>
        <w:t xml:space="preserve"> </w:t>
      </w:r>
      <w:r>
        <w:t xml:space="preserve">but an inhibitor of the reverse reaction catalyzed by </w:t>
      </w:r>
      <w:proofErr w:type="spellStart"/>
      <w:r>
        <w:rPr>
          <w:i/>
        </w:rPr>
        <w:t>ppc</w:t>
      </w:r>
      <w:proofErr w:type="spellEnd"/>
      <w:r>
        <w:rPr>
          <w:i/>
        </w:rPr>
        <w:t xml:space="preserve">. </w:t>
      </w:r>
      <w:r>
        <w:t xml:space="preserve">Similarly, PEP itself activates pyruvate kinase but inhibits the reverse reaction PEP synthase. Moving beyond anecdotal observations, we used a genome scale metabolic model (iJO1366 </w:t>
      </w:r>
      <w:hyperlink r:id="rId35">
        <w:r>
          <w:t>(</w:t>
        </w:r>
        <w:proofErr w:type="spellStart"/>
        <w:r>
          <w:t>Orth</w:t>
        </w:r>
        <w:proofErr w:type="spellEnd"/>
        <w:r>
          <w:t xml:space="preserve"> and </w:t>
        </w:r>
        <w:proofErr w:type="spellStart"/>
        <w:r>
          <w:t>Palsson</w:t>
        </w:r>
        <w:proofErr w:type="spellEnd"/>
        <w:r>
          <w:t>, 2012)</w:t>
        </w:r>
      </w:hyperlink>
      <w:r>
        <w:t xml:space="preserve">) to detect reactions that can lead to futile cycling. We identified 58 non-overlapping futile cycles, the majority of </w:t>
      </w:r>
      <w:r>
        <w:lastRenderedPageBreak/>
        <w:t xml:space="preserve">which comprise only two reactions. Combining this information with </w:t>
      </w:r>
      <w:del w:id="41" w:author="Ed" w:date="2017-08-09T10:44:00Z">
        <w:r w:rsidDel="00A7349C">
          <w:delText xml:space="preserve">our </w:delText>
        </w:r>
      </w:del>
      <w:ins w:id="42" w:author="Ed" w:date="2017-08-09T10:44:00Z">
        <w:r w:rsidR="00A7349C">
          <w:t xml:space="preserve">the </w:t>
        </w:r>
      </w:ins>
      <w:del w:id="43" w:author="Ed" w:date="2017-08-09T10:44:00Z">
        <w:r w:rsidDel="00A7349C">
          <w:delText>small molecule regulatory network</w:delText>
        </w:r>
      </w:del>
      <w:ins w:id="44" w:author="Ed" w:date="2017-08-09T10:44:00Z">
        <w:r w:rsidR="00A7349C">
          <w:t>SMRN</w:t>
        </w:r>
      </w:ins>
      <w:r>
        <w:t xml:space="preserve">, we find </w:t>
      </w:r>
      <w:del w:id="45" w:author="Ed" w:date="2017-08-09T10:44:00Z">
        <w:r w:rsidDel="00A7349C">
          <w:delText xml:space="preserve">that there is </w:delText>
        </w:r>
      </w:del>
      <w:r>
        <w:t xml:space="preserve">no statistically significant overrepresentation of small molecule regulation in reactions that take part in futile cycling (see Supplementary Text). Our finding here needs careful interpretation: the fact that futile cycle reactions are not more likely to be regulated does not necessarily mean that conservation of resources is not important for fitness. For example, it might be that many futile cycles are not regulated because they are in the periphery of metabolism and do not carry high flux, thus making their lack of regulation not very costly for the cell. Or perhaps, most of these futile cycles are avoided by preventing the co-expression of all cycle enzymes simultaneously. </w:t>
      </w:r>
      <w:del w:id="46" w:author="Ed" w:date="2017-08-09T10:46:00Z">
        <w:r w:rsidDel="00A7349C">
          <w:delText xml:space="preserve">Indeed, the fact that </w:delText>
        </w:r>
        <w:r w:rsidDel="00A7349C">
          <w:rPr>
            <w:i/>
          </w:rPr>
          <w:delText>fbpase</w:delText>
        </w:r>
        <w:r w:rsidDel="00A7349C">
          <w:delText xml:space="preserve"> and </w:delText>
        </w:r>
        <w:r w:rsidDel="00A7349C">
          <w:rPr>
            <w:i/>
          </w:rPr>
          <w:delText>pfk</w:delText>
        </w:r>
        <w:r w:rsidDel="00A7349C">
          <w:delText xml:space="preserve"> are often co-expressed in </w:delText>
        </w:r>
        <w:r w:rsidDel="00A7349C">
          <w:rPr>
            <w:i/>
          </w:rPr>
          <w:delText xml:space="preserve">E. coli </w:delText>
        </w:r>
        <w:r w:rsidDel="00A7349C">
          <w:delText xml:space="preserve">might be a rare case due to the importance of glycolysis and the need for rapid adaptation of its flux direction. </w:delText>
        </w:r>
      </w:del>
    </w:p>
    <w:p w14:paraId="0344F2B7" w14:textId="77777777" w:rsidR="00006259" w:rsidRDefault="00D51BA0">
      <w:pPr>
        <w:spacing w:before="200" w:after="0"/>
      </w:pPr>
      <w:r>
        <w:t xml:space="preserve">Besides the prevention of futile cycles, conservation of </w:t>
      </w:r>
      <w:del w:id="47" w:author="Ed" w:date="2017-08-09T10:46:00Z">
        <w:r w:rsidDel="00A7349C">
          <w:delText xml:space="preserve">precious </w:delText>
        </w:r>
      </w:del>
      <w:r>
        <w:t xml:space="preserve">resources can be also achieved by avoiding wasteful biosynthetic overproduction. This could be implemented by </w:t>
      </w:r>
      <w:del w:id="48" w:author="Ed" w:date="2017-08-09T10:47:00Z">
        <w:r w:rsidDel="00A7349C">
          <w:delText xml:space="preserve">the tight </w:delText>
        </w:r>
      </w:del>
      <w:r>
        <w:t xml:space="preserve">control of supply and demand of amino acids or nucleotides. In particular, SMR interactions can prevent large fluctuations/instability in the concentrations of biosynthetic end-products via feedback inhibition. It is, therefore, often hypothesized that allosteric regulation of the branching reactions from central metabolism leading to amino acid biosynthesis may achieve accurate supply/demand control </w:t>
      </w:r>
      <w:hyperlink r:id="rId36">
        <w:r>
          <w:t>(</w:t>
        </w:r>
        <w:proofErr w:type="spellStart"/>
        <w:r>
          <w:t>Hofmeyr</w:t>
        </w:r>
        <w:proofErr w:type="spellEnd"/>
        <w:r>
          <w:t xml:space="preserve"> and </w:t>
        </w:r>
        <w:proofErr w:type="spellStart"/>
        <w:r>
          <w:t>Rohwer</w:t>
        </w:r>
        <w:proofErr w:type="spellEnd"/>
        <w:r>
          <w:t xml:space="preserve">, 2011; </w:t>
        </w:r>
        <w:proofErr w:type="spellStart"/>
        <w:r>
          <w:t>Hofmeyr</w:t>
        </w:r>
        <w:proofErr w:type="spellEnd"/>
        <w:r>
          <w:t xml:space="preserve"> and Cornish-Bowden, 2000)</w:t>
        </w:r>
      </w:hyperlink>
      <w:r>
        <w:t xml:space="preserve"> and thus prevent unnecessary waste. Interactions in the </w:t>
      </w:r>
      <w:r>
        <w:rPr>
          <w:i/>
        </w:rPr>
        <w:t xml:space="preserve">E. coli </w:t>
      </w:r>
      <w:r>
        <w:t xml:space="preserve">SMRN are consistent with this hypothesis: analysis of the SMRN reveals that 16 out of the 20 amino acids regulate their own biosynthesis using a negative feedback loop - i.e. by inhibiting the first enzyme of their biosynthetic pathway (Figure S4). The remaining non-feedback-inhibitory amino acids (glycine, alanine, aspartate, and glutamate) are 4 of the 5 cheapest ones in terms of the energetic investment required to produce them </w:t>
      </w:r>
      <w:hyperlink r:id="rId37">
        <w:r>
          <w:t xml:space="preserve">(Akashi and </w:t>
        </w:r>
        <w:proofErr w:type="spellStart"/>
        <w:r>
          <w:t>Gojobori</w:t>
        </w:r>
        <w:proofErr w:type="spellEnd"/>
        <w:r>
          <w:t>, 2002; Link et al., 2015)</w:t>
        </w:r>
      </w:hyperlink>
      <w:r>
        <w:t xml:space="preserve">. </w:t>
      </w:r>
    </w:p>
    <w:p w14:paraId="0720011E" w14:textId="77777777" w:rsidR="00006259" w:rsidRDefault="00D51BA0">
      <w:pPr>
        <w:spacing w:before="200" w:after="0"/>
      </w:pPr>
      <w:r>
        <w:t xml:space="preserve">In summary, we find that one of the common (thermodynamic) hypotheses regarding the incidence of small molecule regulation is not supported by data from the </w:t>
      </w:r>
      <w:r>
        <w:rPr>
          <w:i/>
        </w:rPr>
        <w:t xml:space="preserve">E. coli </w:t>
      </w:r>
      <w:r>
        <w:t>SMRN, and find only anecdotal evidence for an enrichment of regulation in futile cycles. We do, however, find compelling support for an economic role of SMR interactions via feedback inhibition of biosynthesis pathways, at least for 16 out of the 20 amino acids. The four exceptions to this rule, however, might prove to be interesting cases where having a regulatory interaction is more costly than the benefit it provides to the cell. In the following sections, we elaborate on this cost, and quantify it using metabolic control analysis.</w:t>
      </w:r>
    </w:p>
    <w:p w14:paraId="71D79CF0" w14:textId="77777777" w:rsidR="00006259" w:rsidRDefault="00D51BA0">
      <w:pPr>
        <w:pStyle w:val="Heading4"/>
      </w:pPr>
      <w:bookmarkStart w:id="49" w:name="_6gu8hh2c4kus" w:colFirst="0" w:colLast="0"/>
      <w:bookmarkEnd w:id="49"/>
      <w:r>
        <w:t>How is a Metabolite’s Role as Regulator and Substrate Balanced?</w:t>
      </w:r>
    </w:p>
    <w:p w14:paraId="77AC8721" w14:textId="77777777" w:rsidR="00006259" w:rsidRDefault="00D51BA0">
      <w:r>
        <w:t xml:space="preserve">Small molecule metabolites serve two fundamentally distinct roles in the cell: one, as substrates for metabolic reactions, and another, as regulatory molecules affecting the activity of enzymes and transcription factors </w:t>
      </w:r>
      <w:hyperlink r:id="rId38">
        <w:r>
          <w:t>(</w:t>
        </w:r>
        <w:proofErr w:type="spellStart"/>
        <w:r>
          <w:t>Gerosa</w:t>
        </w:r>
        <w:proofErr w:type="spellEnd"/>
        <w:r>
          <w:t xml:space="preserve"> and Sauer, 2011)</w:t>
        </w:r>
      </w:hyperlink>
      <w:r>
        <w:t xml:space="preserve">. How does the cell balance between these two responsibilities, especially in bacteria that have no intracellular compartments that could offer spatial separation </w:t>
      </w:r>
      <w:hyperlink r:id="rId39">
        <w:r>
          <w:t>(</w:t>
        </w:r>
        <w:proofErr w:type="spellStart"/>
        <w:r>
          <w:t>Alam</w:t>
        </w:r>
        <w:proofErr w:type="spellEnd"/>
        <w:r>
          <w:t xml:space="preserve"> et al., 2017)</w:t>
        </w:r>
      </w:hyperlink>
      <w:r>
        <w:t xml:space="preserve">? More specifically, are the cellular concentrations of these metabolites and the affinities of their interactions with the different enzymes in </w:t>
      </w:r>
      <w:r>
        <w:rPr>
          <w:i/>
        </w:rPr>
        <w:t>E. coli</w:t>
      </w:r>
      <w:r>
        <w:t xml:space="preserve"> tuned such that they can inhibit some reactions while efficiently serving as substrates for others? To address this question, we gathered all reported Michaelis-Menten constants (</w:t>
      </w:r>
      <w:r>
        <w:rPr>
          <w:i/>
        </w:rPr>
        <w:t>K</w:t>
      </w:r>
      <w:r>
        <w:rPr>
          <w:i/>
          <w:vertAlign w:val="subscript"/>
        </w:rPr>
        <w:t>M</w:t>
      </w:r>
      <w:r>
        <w:t>) and inhibitory half-saturation constants (</w:t>
      </w:r>
      <w:r>
        <w:rPr>
          <w:i/>
        </w:rPr>
        <w:t>K</w:t>
      </w:r>
      <w:r>
        <w:rPr>
          <w:i/>
          <w:vertAlign w:val="subscript"/>
        </w:rPr>
        <w:t>I</w:t>
      </w:r>
      <w:r>
        <w:t xml:space="preserve">) (activation constants were not available in BRENDA). We decided to use these </w:t>
      </w:r>
      <w:r>
        <w:rPr>
          <w:i/>
        </w:rPr>
        <w:t>K</w:t>
      </w:r>
      <w:r>
        <w:rPr>
          <w:i/>
          <w:vertAlign w:val="subscript"/>
        </w:rPr>
        <w:t>M</w:t>
      </w:r>
      <w:r>
        <w:rPr>
          <w:i/>
        </w:rPr>
        <w:t xml:space="preserve"> </w:t>
      </w:r>
      <w:r>
        <w:t>and</w:t>
      </w:r>
      <w:r>
        <w:rPr>
          <w:i/>
        </w:rPr>
        <w:t xml:space="preserve"> K</w:t>
      </w:r>
      <w:r>
        <w:rPr>
          <w:i/>
          <w:vertAlign w:val="subscript"/>
        </w:rPr>
        <w:t xml:space="preserve">I </w:t>
      </w:r>
      <w:r>
        <w:t xml:space="preserve">values as approximate indicators of a small molecule’s “metabolic operating point” and “regulatory operating point”, respectively. </w:t>
      </w:r>
    </w:p>
    <w:p w14:paraId="30C8F9E5" w14:textId="77777777" w:rsidR="00006259" w:rsidRDefault="00D51BA0">
      <w:r>
        <w:t xml:space="preserve">We first evaluated whether </w:t>
      </w:r>
      <w:r>
        <w:rPr>
          <w:i/>
        </w:rPr>
        <w:t>K</w:t>
      </w:r>
      <w:r>
        <w:rPr>
          <w:i/>
          <w:vertAlign w:val="subscript"/>
        </w:rPr>
        <w:t>M</w:t>
      </w:r>
      <w:r>
        <w:rPr>
          <w:i/>
        </w:rPr>
        <w:t xml:space="preserve"> </w:t>
      </w:r>
      <w:r>
        <w:t>and</w:t>
      </w:r>
      <w:r>
        <w:rPr>
          <w:i/>
        </w:rPr>
        <w:t xml:space="preserve"> K</w:t>
      </w:r>
      <w:r>
        <w:rPr>
          <w:i/>
          <w:vertAlign w:val="subscript"/>
        </w:rPr>
        <w:t xml:space="preserve">I </w:t>
      </w:r>
      <w:r>
        <w:t>values were quantitatively similar to each other (</w:t>
      </w:r>
      <w:r>
        <w:rPr>
          <w:i/>
        </w:rPr>
        <w:t>K</w:t>
      </w:r>
      <w:r>
        <w:rPr>
          <w:i/>
          <w:vertAlign w:val="subscript"/>
        </w:rPr>
        <w:t>A</w:t>
      </w:r>
      <w:r>
        <w:t xml:space="preserve"> values, or binding constants associated with activating interactions, were not available in BRENDA and were thus excluded).  As reported by others </w:t>
      </w:r>
      <w:hyperlink r:id="rId40">
        <w:r>
          <w:t>(Park et al., 2016)</w:t>
        </w:r>
      </w:hyperlink>
      <w:r>
        <w:t xml:space="preserve">, in general, </w:t>
      </w:r>
      <w:r>
        <w:rPr>
          <w:i/>
        </w:rPr>
        <w:t>K</w:t>
      </w:r>
      <w:r>
        <w:rPr>
          <w:i/>
          <w:vertAlign w:val="subscript"/>
        </w:rPr>
        <w:t xml:space="preserve">I  </w:t>
      </w:r>
      <w:r>
        <w:t xml:space="preserve">values tend to be higher than </w:t>
      </w:r>
      <w:r>
        <w:rPr>
          <w:i/>
        </w:rPr>
        <w:t>K</w:t>
      </w:r>
      <w:r>
        <w:rPr>
          <w:i/>
          <w:vertAlign w:val="subscript"/>
        </w:rPr>
        <w:t>M</w:t>
      </w:r>
      <w:r>
        <w:rPr>
          <w:i/>
        </w:rPr>
        <w:t xml:space="preserve"> </w:t>
      </w:r>
      <w:r>
        <w:t xml:space="preserve">values (Figure 4d, Mann-Whitney U test p-value &lt; 0.005). A more informative approach to evaluating differences in </w:t>
      </w:r>
      <w:r>
        <w:rPr>
          <w:i/>
        </w:rPr>
        <w:t>K</w:t>
      </w:r>
      <w:r>
        <w:rPr>
          <w:i/>
          <w:vertAlign w:val="subscript"/>
        </w:rPr>
        <w:t>M</w:t>
      </w:r>
      <w:r>
        <w:rPr>
          <w:i/>
        </w:rPr>
        <w:t xml:space="preserve"> </w:t>
      </w:r>
      <w:r>
        <w:t>and</w:t>
      </w:r>
      <w:r>
        <w:rPr>
          <w:i/>
        </w:rPr>
        <w:t xml:space="preserve"> K</w:t>
      </w:r>
      <w:r>
        <w:rPr>
          <w:i/>
          <w:vertAlign w:val="subscript"/>
        </w:rPr>
        <w:t xml:space="preserve">I </w:t>
      </w:r>
      <w:r>
        <w:t xml:space="preserve">values is by a direct comparison with physiological metabolite concentrations. </w:t>
      </w:r>
      <w:r>
        <w:lastRenderedPageBreak/>
        <w:t xml:space="preserve">For example, if a metabolite’s concentration is much higher than all of its associated </w:t>
      </w:r>
      <w:r>
        <w:rPr>
          <w:i/>
        </w:rPr>
        <w:t>K</w:t>
      </w:r>
      <w:r>
        <w:rPr>
          <w:i/>
          <w:vertAlign w:val="subscript"/>
        </w:rPr>
        <w:t>M</w:t>
      </w:r>
      <w:r>
        <w:rPr>
          <w:i/>
        </w:rPr>
        <w:t xml:space="preserve"> </w:t>
      </w:r>
      <w:r>
        <w:t>and</w:t>
      </w:r>
      <w:r>
        <w:rPr>
          <w:i/>
        </w:rPr>
        <w:t xml:space="preserve"> K</w:t>
      </w:r>
      <w:r>
        <w:rPr>
          <w:i/>
          <w:vertAlign w:val="subscript"/>
        </w:rPr>
        <w:t>I</w:t>
      </w:r>
      <w:r>
        <w:t xml:space="preserve"> values, then all interactions related to this metabolite are approximately fully saturated, and any differences between </w:t>
      </w:r>
      <w:r>
        <w:rPr>
          <w:i/>
        </w:rPr>
        <w:t>K</w:t>
      </w:r>
      <w:r>
        <w:rPr>
          <w:i/>
          <w:vertAlign w:val="subscript"/>
        </w:rPr>
        <w:t>M</w:t>
      </w:r>
      <w:r>
        <w:rPr>
          <w:i/>
        </w:rPr>
        <w:t xml:space="preserve"> </w:t>
      </w:r>
      <w:r>
        <w:t>and</w:t>
      </w:r>
      <w:r>
        <w:rPr>
          <w:i/>
        </w:rPr>
        <w:t xml:space="preserve"> K</w:t>
      </w:r>
      <w:r>
        <w:rPr>
          <w:i/>
          <w:vertAlign w:val="subscript"/>
        </w:rPr>
        <w:t>I</w:t>
      </w:r>
      <w:r>
        <w:t xml:space="preserve"> are not physiologically meaningful. Here, we quantify the level of saturation using the formula </w:t>
      </w:r>
      <m:oMath>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S</m:t>
                </m:r>
              </m:sub>
            </m:sSub>
          </m:den>
        </m:f>
      </m:oMath>
      <w:r>
        <w:rPr>
          <w:i/>
        </w:rPr>
        <w:t xml:space="preserve">, </w:t>
      </w:r>
      <w:r>
        <w:t xml:space="preserve">where </w:t>
      </w:r>
      <w:r>
        <w:rPr>
          <w:i/>
        </w:rPr>
        <w:t>K</w:t>
      </w:r>
      <w:r>
        <w:rPr>
          <w:i/>
          <w:vertAlign w:val="subscript"/>
        </w:rPr>
        <w:t>S</w:t>
      </w:r>
      <w:r>
        <w:t xml:space="preserve"> is a binding constant (either </w:t>
      </w:r>
      <w:r>
        <w:rPr>
          <w:i/>
        </w:rPr>
        <w:t>K</w:t>
      </w:r>
      <w:r>
        <w:rPr>
          <w:i/>
          <w:vertAlign w:val="subscript"/>
        </w:rPr>
        <w:t>M</w:t>
      </w:r>
      <w:r>
        <w:rPr>
          <w:i/>
        </w:rPr>
        <w:t xml:space="preserve"> </w:t>
      </w:r>
      <w:r>
        <w:t>or</w:t>
      </w:r>
      <w:r>
        <w:rPr>
          <w:i/>
        </w:rPr>
        <w:t xml:space="preserve"> K</w:t>
      </w:r>
      <w:r>
        <w:rPr>
          <w:i/>
          <w:vertAlign w:val="subscript"/>
        </w:rPr>
        <w:t>I</w:t>
      </w:r>
      <w:r>
        <w:t xml:space="preserve">) and </w:t>
      </w:r>
      <w:r>
        <w:rPr>
          <w:i/>
        </w:rPr>
        <w:t>S</w:t>
      </w:r>
      <w:r>
        <w:t xml:space="preserve"> is the concentration of the substrate or inhibitor. For a substrate, the saturation represents the relative activity of an enzyme compared to a case where</w:t>
      </w:r>
      <w:r>
        <w:rPr>
          <w:i/>
        </w:rPr>
        <w:t xml:space="preserve"> S</w:t>
      </w:r>
      <w:r>
        <w:t xml:space="preserve"> is very high and the enzyme is fully activated (assuming all other parameters are kept constant and the reaction obeys irreversible, mono-substrate kinetics). We use this definition to identify physiologically relevant differences between substrate and inhibitor affinities.</w:t>
      </w:r>
    </w:p>
    <w:p w14:paraId="2927983D" w14:textId="77777777" w:rsidR="00006259" w:rsidRDefault="00D51BA0">
      <w:r>
        <w:t xml:space="preserve">To apply the notion of saturation to our data, we obtained previously published metabolite concentrations in exponentially growing </w:t>
      </w:r>
      <w:r>
        <w:rPr>
          <w:i/>
        </w:rPr>
        <w:t>E. coli</w:t>
      </w:r>
      <w:r>
        <w:t xml:space="preserve"> cultures on 13 different carbon sources </w:t>
      </w:r>
      <w:hyperlink r:id="rId41">
        <w:r>
          <w:t>(Kochanowski et al., 2017)</w:t>
        </w:r>
      </w:hyperlink>
      <w:r>
        <w:t>. For each unique binding constant/metabolite concentration pair, we calculated the saturation level (332 enzyme-inhibitor-condition triplets and 798 enzyme-substrate-condition triplets, Figure 4e). A comparison between substrate and inhibitor saturation levels yielded a significant difference in the saturation of inhibitor and substrate binding sites (Mann-Whitney U test p-value &lt; 10</w:t>
      </w:r>
      <w:r>
        <w:rPr>
          <w:vertAlign w:val="superscript"/>
        </w:rPr>
        <w:t>-72</w:t>
      </w:r>
      <w:r>
        <w:t xml:space="preserve">). This suggests that at physiologically relevant concentrations of metabolites, the majority of substrate binding sites are at or near saturation, while inhibitor sites are occupied but largely far from being saturated, as was reported in the past </w:t>
      </w:r>
      <w:hyperlink r:id="rId42">
        <w:r>
          <w:t>(Bennett et al., 2009; Park et al., 2016)</w:t>
        </w:r>
      </w:hyperlink>
      <w:r>
        <w:t>.</w:t>
      </w:r>
    </w:p>
    <w:p w14:paraId="6F083207" w14:textId="77777777" w:rsidR="00006259" w:rsidRDefault="00D51BA0">
      <w:pPr>
        <w:pStyle w:val="Heading4"/>
      </w:pPr>
      <w:bookmarkStart w:id="50" w:name="_e2itf5o75zym" w:colFirst="0" w:colLast="0"/>
      <w:bookmarkEnd w:id="50"/>
      <w:r>
        <w:t xml:space="preserve">Quantifying the metabolic response to small molecules across different conditions and the </w:t>
      </w:r>
      <w:r w:rsidR="004B6A5F">
        <w:t>tradeoff</w:t>
      </w:r>
      <w:r>
        <w:t xml:space="preserve"> between regulation and enzymatic activity</w:t>
      </w:r>
    </w:p>
    <w:p w14:paraId="28741687" w14:textId="77777777" w:rsidR="00006259" w:rsidRDefault="00D51BA0">
      <w:r>
        <w:t xml:space="preserve">The results presented in Figure 4e indicate that approximately one third of the inhibitory interactions involved metabolites whose concentrations were higher than the associated </w:t>
      </w:r>
      <w:r>
        <w:rPr>
          <w:i/>
        </w:rPr>
        <w:t>K</w:t>
      </w:r>
      <w:r>
        <w:rPr>
          <w:i/>
          <w:vertAlign w:val="subscript"/>
        </w:rPr>
        <w:t>I</w:t>
      </w:r>
      <w:r>
        <w:t xml:space="preserve"> (saturation level at least 0.5). This suggests that many enzymes are operating below their maximal catalytic potential. Why would metabolic enzymes be poised at such a point, well below maximal activity? As we show below and in the Supplementary Text, one possible explanation is a fundamental tradeoff enzymes face: in order to be responsive to the abundance of metabolite regulators, enzymes must sacrifice some of their catalytic activity. Put another way,</w:t>
      </w:r>
      <w:ins w:id="51" w:author="Ed" w:date="2017-08-09T10:49:00Z">
        <w:r w:rsidR="00A7349C">
          <w:t xml:space="preserve"> </w:t>
        </w:r>
      </w:ins>
      <w:del w:id="52" w:author="Ed" w:date="2017-08-09T10:49:00Z">
        <w:r w:rsidDel="00A7349C">
          <w:delText xml:space="preserve"> we find that </w:delText>
        </w:r>
      </w:del>
      <w:r>
        <w:t xml:space="preserve">there is an inherent cost associated with small molecule regulation: to effectively regulate </w:t>
      </w:r>
      <w:del w:id="53" w:author="Ed" w:date="2017-08-09T10:49:00Z">
        <w:r w:rsidDel="00A7349C">
          <w:delText>the activity of an enzyme</w:delText>
        </w:r>
      </w:del>
      <w:ins w:id="54" w:author="Ed" w:date="2017-08-09T10:49:00Z">
        <w:r w:rsidR="00A7349C">
          <w:t>enzyme activity</w:t>
        </w:r>
      </w:ins>
      <w:r>
        <w:t>, an inhibitor must be at sufficiently high concentration. Using theoretical arguments from metabolic control analysis (MCA), we prove that this trade-off between activity and regulation is valid for a general class of kinetic rate laws (</w:t>
      </w:r>
      <w:r>
        <w:rPr>
          <w:i/>
        </w:rPr>
        <w:t>e.g.</w:t>
      </w:r>
      <w:r>
        <w:t xml:space="preserve"> competitive, noncompetitive, and uncompetitive inhibition), applying both to inhibitors and activators (see Supplementary Text). </w:t>
      </w:r>
    </w:p>
    <w:p w14:paraId="089106BF" w14:textId="77777777" w:rsidR="00006259" w:rsidRDefault="00D51BA0">
      <w:r>
        <w:t xml:space="preserve">The relevant quantity in MCA which leads to the finding above is the scaled elasticity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w:proofErr w:type="gramStart"/>
        <m:r>
          <w:rPr>
            <w:rFonts w:ascii="Cambria Math" w:hAnsi="Cambria Math"/>
          </w:rPr>
          <m:t xml:space="preserve"> </m:t>
        </m:r>
      </m:oMath>
      <w:r>
        <w:t>,</w:t>
      </w:r>
      <w:proofErr w:type="gramEnd"/>
      <w:r>
        <w:t xml:space="preserve"> which quantifies how fluctuations in the concentration of a metabolite </w:t>
      </w:r>
      <w:r>
        <w:rPr>
          <w:i/>
        </w:rPr>
        <w:t>S</w:t>
      </w:r>
      <w:r>
        <w:t xml:space="preserve"> affect the flux through reaction </w:t>
      </w:r>
      <w:r>
        <w:rPr>
          <w:i/>
        </w:rPr>
        <w:t>v</w:t>
      </w:r>
      <w:r>
        <w:t xml:space="preserve">. For substrates of reactions described by irreversible Michaelis-Menten kinetics, the scaled elasticity is given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s</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v</m:t>
            </m:r>
          </m:den>
        </m:f>
        <m:r>
          <w:rPr>
            <w:rFonts w:ascii="Cambria Math" w:hAnsi="Cambria Math"/>
          </w:rPr>
          <m:t>=1-</m:t>
        </m:r>
        <m:f>
          <m:fPr>
            <m:ctrlPr>
              <w:rPr>
                <w:rFonts w:ascii="Cambria Math" w:hAnsi="Cambria Math"/>
              </w:rPr>
            </m:ctrlPr>
          </m:fPr>
          <m:num>
            <m:r>
              <w:rPr>
                <w:rFonts w:ascii="Cambria Math" w:hAnsi="Cambria Math"/>
              </w:rPr>
              <m:t>s</m:t>
            </m:r>
          </m:num>
          <m:den>
            <m:r>
              <w:rPr>
                <w:rFonts w:ascii="Cambria Math" w:hAnsi="Cambria Math"/>
              </w:rPr>
              <m:t xml:space="preserve">s + </m:t>
            </m:r>
            <m:sSub>
              <m:sSubPr>
                <m:ctrlPr>
                  <w:rPr>
                    <w:rFonts w:ascii="Cambria Math" w:hAnsi="Cambria Math"/>
                  </w:rPr>
                </m:ctrlPr>
              </m:sSubPr>
              <m:e>
                <m:r>
                  <w:rPr>
                    <w:rFonts w:ascii="Cambria Math" w:hAnsi="Cambria Math"/>
                  </w:rPr>
                  <m:t>K</m:t>
                </m:r>
              </m:e>
              <m:sub>
                <m:r>
                  <w:rPr>
                    <w:rFonts w:ascii="Cambria Math" w:hAnsi="Cambria Math"/>
                  </w:rPr>
                  <m:t>M</m:t>
                </m:r>
              </m:sub>
            </m:sSub>
          </m:den>
        </m:f>
      </m:oMath>
      <w:r>
        <w:t>, i.e. it is maximized (equal to 1) when the substrate binding site is unsaturated (</w:t>
      </w:r>
      <m:oMath>
        <m:r>
          <w:rPr>
            <w:rFonts w:ascii="Cambria Math" w:hAnsi="Cambria Math"/>
          </w:rPr>
          <m:t>S ≪</m:t>
        </m:r>
        <m:sSub>
          <m:sSubPr>
            <m:ctrlPr>
              <w:rPr>
                <w:rFonts w:ascii="Cambria Math" w:hAnsi="Cambria Math"/>
              </w:rPr>
            </m:ctrlPr>
          </m:sSubPr>
          <m:e>
            <m:r>
              <w:rPr>
                <w:rFonts w:ascii="Cambria Math" w:hAnsi="Cambria Math"/>
              </w:rPr>
              <m:t>K</m:t>
            </m:r>
          </m:e>
          <m:sub>
            <m:r>
              <w:rPr>
                <w:rFonts w:ascii="Cambria Math" w:hAnsi="Cambria Math"/>
              </w:rPr>
              <m:t>M</m:t>
            </m:r>
          </m:sub>
        </m:sSub>
      </m:oMath>
      <w:r>
        <w:t>)</w:t>
      </w:r>
      <w:ins w:id="55" w:author="Ed" w:date="2017-08-09T10:51:00Z">
        <w:r w:rsidR="00A7349C">
          <w:t>.</w:t>
        </w:r>
      </w:ins>
      <w:del w:id="56" w:author="Ed" w:date="2017-08-09T10:51:00Z">
        <w:r w:rsidDel="00A7349C">
          <w:delText>;</w:delText>
        </w:r>
      </w:del>
      <w:r>
        <w:t xml:space="preserve"> </w:t>
      </w:r>
      <w:ins w:id="57" w:author="Ed" w:date="2017-08-09T10:51:00Z">
        <w:r w:rsidR="00A7349C">
          <w:t>I</w:t>
        </w:r>
      </w:ins>
      <w:del w:id="58" w:author="Ed" w:date="2017-08-09T10:51:00Z">
        <w:r w:rsidDel="00A7349C">
          <w:delText>i</w:delText>
        </w:r>
      </w:del>
      <w:r>
        <w:t xml:space="preserve">n this regime, a fluctuation in the concentration of substrate leads to a linearly proportional change in the flux of the enzyme (for an isolated enzyme, like in an </w:t>
      </w:r>
      <w:r>
        <w:rPr>
          <w:i/>
        </w:rPr>
        <w:t>in vitro</w:t>
      </w:r>
      <w:r>
        <w:t xml:space="preserve"> assay). On the other hand, the elasticity of non-cooperative, non-competitive inhibitors </w:t>
      </w:r>
      <w:r>
        <w:rPr>
          <w:i/>
        </w:rPr>
        <w:t xml:space="preserve">I </w:t>
      </w:r>
      <w:r>
        <w:t xml:space="preserve">is described by </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I</m:t>
                </m:r>
              </m:sub>
            </m:sSub>
          </m:e>
          <m:sup>
            <m:r>
              <w:rPr>
                <w:rFonts w:ascii="Cambria Math" w:hAnsi="Cambria Math"/>
              </w:rPr>
              <m:t>v</m:t>
            </m:r>
          </m:sup>
        </m:sSup>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∂I</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(see </w:t>
      </w:r>
      <w:del w:id="59" w:author="Ed" w:date="2017-08-09T10:52:00Z">
        <w:r w:rsidDel="00C22C64">
          <w:delText xml:space="preserve"> </w:delText>
        </w:r>
      </w:del>
      <w:r>
        <w:t xml:space="preserve">Figure S5). Counter-intuitively, this means that a reaction is most sensitive to an inhibitor </w:t>
      </w:r>
      <w:r>
        <w:rPr>
          <w:i/>
        </w:rPr>
        <w:t xml:space="preserve">I </w:t>
      </w:r>
      <w:r>
        <w:t xml:space="preserve">when </w:t>
      </w:r>
      <w:r>
        <w:rPr>
          <w:i/>
        </w:rPr>
        <w:t xml:space="preserve">I </w:t>
      </w:r>
      <w:r>
        <w:t>is at high concentration and the enzyme is strongly inhibited (</w:t>
      </w:r>
      <m:oMath>
        <m:r>
          <w:rPr>
            <w:rFonts w:ascii="Cambria Math" w:hAnsi="Cambria Math"/>
          </w:rPr>
          <m:t xml:space="preserve">I ≫ </m:t>
        </m:r>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Conversely, when the inhibitor concentration is low, its elasticity approaches zero and the flux cannot respond to changes in </w:t>
      </w:r>
      <w:r>
        <w:rPr>
          <w:i/>
        </w:rPr>
        <w:t>I</w:t>
      </w:r>
      <w:r>
        <w:t xml:space="preserve">. Therefore, substrates and inhibitors are subject to opposite quantitative relationships describing their potential to regulate reactions (Figure 5a).  Therefore, the saturation level has two complementary consequences: first, it </w:t>
      </w:r>
      <w:r>
        <w:lastRenderedPageBreak/>
        <w:t xml:space="preserve">affects the elasticity (how sensitive the reaction rate </w:t>
      </w:r>
      <w:del w:id="60" w:author="Ed" w:date="2017-08-09T10:53:00Z">
        <w:r w:rsidDel="00C22C64">
          <w:delText>would be</w:delText>
        </w:r>
      </w:del>
      <w:ins w:id="61" w:author="Ed" w:date="2017-08-09T10:53:00Z">
        <w:r w:rsidR="00C22C64">
          <w:t>is</w:t>
        </w:r>
      </w:ins>
      <w:r>
        <w:t xml:space="preserve"> to changes of the regulator level), and second, it determines the necessary amount of enzyme (because enzyme that is not used at its full capacity needs to be compensated by higher enzyme levels).</w:t>
      </w:r>
    </w:p>
    <w:p w14:paraId="3EBC8EB9" w14:textId="77777777" w:rsidR="00006259" w:rsidRDefault="00D51BA0">
      <w:r>
        <w:t xml:space="preserve">Thus, an alternative way of examining the difference between </w:t>
      </w:r>
      <w:r>
        <w:rPr>
          <w:i/>
        </w:rPr>
        <w:t>K</w:t>
      </w:r>
      <w:r>
        <w:rPr>
          <w:i/>
          <w:vertAlign w:val="subscript"/>
        </w:rPr>
        <w:t>M</w:t>
      </w:r>
      <w:r>
        <w:rPr>
          <w:i/>
        </w:rPr>
        <w:t xml:space="preserve"> </w:t>
      </w:r>
      <w:r>
        <w:t>and</w:t>
      </w:r>
      <w:r>
        <w:rPr>
          <w:i/>
        </w:rPr>
        <w:t xml:space="preserve"> K</w:t>
      </w:r>
      <w:r>
        <w:rPr>
          <w:i/>
          <w:vertAlign w:val="subscript"/>
        </w:rPr>
        <w:t>I</w:t>
      </w:r>
      <w:r>
        <w:t xml:space="preserve"> data is by translating estimates of saturation into elasticities (which we treat as proxies for the metabolic response coefficient, see Discussion and Supplementary Text). </w:t>
      </w:r>
      <w:del w:id="62" w:author="Ed" w:date="2017-08-09T10:54:00Z">
        <w:r w:rsidDel="00C22C64">
          <w:delText>In order to</w:delText>
        </w:r>
      </w:del>
      <w:ins w:id="63" w:author="Ed" w:date="2017-08-09T10:54:00Z">
        <w:r w:rsidR="00C22C64">
          <w:t>To</w:t>
        </w:r>
      </w:ins>
      <w:r>
        <w:t xml:space="preserve"> simplify the calculation and</w:t>
      </w:r>
      <w:ins w:id="64" w:author="Ed" w:date="2017-08-09T10:54:00Z">
        <w:r w:rsidR="00C22C64">
          <w:t xml:space="preserve"> </w:t>
        </w:r>
      </w:ins>
      <w:del w:id="65" w:author="Ed" w:date="2017-08-09T10:54:00Z">
        <w:r w:rsidDel="00C22C64">
          <w:delText xml:space="preserve"> to </w:delText>
        </w:r>
      </w:del>
      <w:r>
        <w:t xml:space="preserve">avoid dependencies between multiple parameters and metabolite concentrations, we assume that all reactions follow irreversible Michaelis-Menten kinetics and all inhibitors are </w:t>
      </w:r>
      <w:del w:id="66" w:author="Ed" w:date="2017-08-09T10:54:00Z">
        <w:r w:rsidDel="00C22C64">
          <w:delText xml:space="preserve">pure </w:delText>
        </w:r>
      </w:del>
      <w:r>
        <w:t xml:space="preserve">non-competitive. A detailed examination of elasticities across the 13 different growth conditions, further reveals the regulatory contribution of a set of central metabolites as substrates and inhibitors (Figures 4f and 5, Tables S5-S8). Interestingly, metabolites like IMP, ATP and ADP have very low elasticities as substrates (since they are typically at saturating levels), whereas others (GMP, AKG) have high substrate elasticities spanning from 0.7 to 0.9. As inhibitors, many metabolites are poised between elasticities of 0.2-0.5, whereas some metabolites (e.g. GDP, ADP) have high elasticities across all conditions. A higher elasticity could increase the flux response to changes in these metabolites, which is supported by prior work </w:t>
      </w:r>
      <w:r>
        <w:rPr>
          <w:i/>
        </w:rPr>
        <w:t xml:space="preserve">e.g. </w:t>
      </w:r>
      <w:r>
        <w:t>it has been reported that ADP strongly regulates</w:t>
      </w:r>
      <w:r>
        <w:rPr>
          <w:i/>
        </w:rPr>
        <w:t xml:space="preserve"> </w:t>
      </w:r>
      <w:r>
        <w:t>PRPP synthase (</w:t>
      </w:r>
      <w:proofErr w:type="spellStart"/>
      <w:r>
        <w:rPr>
          <w:i/>
        </w:rPr>
        <w:t>prpps</w:t>
      </w:r>
      <w:proofErr w:type="spellEnd"/>
      <w:r>
        <w:t xml:space="preserve">, EC 2.7.6.1) as a form of biosynthetic feedback inhibition </w:t>
      </w:r>
      <w:hyperlink r:id="rId43">
        <w:r>
          <w:t>(</w:t>
        </w:r>
        <w:proofErr w:type="spellStart"/>
        <w:r>
          <w:t>Willemoës</w:t>
        </w:r>
        <w:proofErr w:type="spellEnd"/>
        <w:r>
          <w:t xml:space="preserve"> et al., 2000)</w:t>
        </w:r>
      </w:hyperlink>
      <w:r>
        <w:t>, as well as fructose-1-phosphate kinase</w:t>
      </w:r>
      <w:r>
        <w:rPr>
          <w:i/>
        </w:rPr>
        <w:t xml:space="preserve"> </w:t>
      </w:r>
      <w:r>
        <w:t>(</w:t>
      </w:r>
      <w:proofErr w:type="spellStart"/>
      <w:r>
        <w:rPr>
          <w:i/>
        </w:rPr>
        <w:t>fruk</w:t>
      </w:r>
      <w:proofErr w:type="spellEnd"/>
      <w:r>
        <w:t xml:space="preserve">, EC 2.7.1.56) as a mediator of end-product inhibition </w:t>
      </w:r>
      <w:hyperlink r:id="rId44">
        <w:r>
          <w:t>(</w:t>
        </w:r>
        <w:proofErr w:type="spellStart"/>
        <w:r>
          <w:t>Buschmeier</w:t>
        </w:r>
        <w:proofErr w:type="spellEnd"/>
        <w:r>
          <w:t xml:space="preserve"> et al., 1985)</w:t>
        </w:r>
      </w:hyperlink>
      <w:r>
        <w:t>.</w:t>
      </w:r>
    </w:p>
    <w:p w14:paraId="62BC3808" w14:textId="77777777" w:rsidR="00006259" w:rsidRDefault="00D51BA0">
      <w:r>
        <w:t>Notably, the elasticity of several highly connected metabolites in the SMRN (</w:t>
      </w:r>
      <w:r>
        <w:rPr>
          <w:i/>
        </w:rPr>
        <w:t xml:space="preserve">i.e. </w:t>
      </w:r>
      <w:r>
        <w:t xml:space="preserve">PEP and FDP) </w:t>
      </w:r>
      <w:del w:id="67" w:author="Ed" w:date="2017-08-09T10:55:00Z">
        <w:r w:rsidDel="00C22C64">
          <w:delText xml:space="preserve"> </w:delText>
        </w:r>
      </w:del>
      <w:r>
        <w:t xml:space="preserve">changes substantially </w:t>
      </w:r>
      <w:del w:id="68" w:author="Ed" w:date="2017-08-09T10:55:00Z">
        <w:r w:rsidDel="00C22C64">
          <w:delText>from one</w:delText>
        </w:r>
      </w:del>
      <w:ins w:id="69" w:author="Ed" w:date="2017-08-09T10:55:00Z">
        <w:r w:rsidR="00C22C64">
          <w:t>between</w:t>
        </w:r>
      </w:ins>
      <w:r>
        <w:t xml:space="preserve"> environmental condition</w:t>
      </w:r>
      <w:ins w:id="70" w:author="Ed" w:date="2017-08-09T10:55:00Z">
        <w:r w:rsidR="00C22C64">
          <w:t>s</w:t>
        </w:r>
      </w:ins>
      <w:del w:id="71" w:author="Ed" w:date="2017-08-09T10:55:00Z">
        <w:r w:rsidDel="00C22C64">
          <w:delText xml:space="preserve"> to the next</w:delText>
        </w:r>
      </w:del>
      <w:r>
        <w:t xml:space="preserve">. FDP has high elasticities when cells grow in a glycolytic mode (e.g. growth on glucose, fructose, mannitol), consistent with the proposed role of FDP as a flux sensor in glycolytic conditions </w:t>
      </w:r>
      <w:hyperlink r:id="rId45">
        <w:r>
          <w:t>(Kochanowski et al., 2013)</w:t>
        </w:r>
      </w:hyperlink>
      <w:r>
        <w:t xml:space="preserve">. Interestingly, PEP as an inhibitor has high (absolute) elasticities on </w:t>
      </w:r>
      <w:proofErr w:type="spellStart"/>
      <w:r>
        <w:t>gluconeogenic</w:t>
      </w:r>
      <w:proofErr w:type="spellEnd"/>
      <w:r>
        <w:t xml:space="preserve"> carbon sources (e.g. pyruvate, acetate, succinate), operating anti-symmetrically to FDP. This regulatory design is critical for adaptation to environmental conditions, for example for the control of the flux through phosphofructokinase (</w:t>
      </w:r>
      <w:proofErr w:type="spellStart"/>
      <w:r>
        <w:rPr>
          <w:i/>
        </w:rPr>
        <w:t>pfk</w:t>
      </w:r>
      <w:proofErr w:type="spellEnd"/>
      <w:r>
        <w:t xml:space="preserve">), which PEP is known to inhibit </w:t>
      </w:r>
      <w:hyperlink r:id="rId46">
        <w:r>
          <w:t>(Fenton and Reinhart, 2009)</w:t>
        </w:r>
      </w:hyperlink>
      <w:r>
        <w:t xml:space="preserve">. This inhibition is not needed though when cells grow on glycolytic carbon sources like glucose. Interestingly, we find that on glycolytic carbons that can only support a slow growth rate, PEP has still high elasticities (e.g. -0.38 and -0.36 for </w:t>
      </w:r>
      <w:proofErr w:type="spellStart"/>
      <w:r>
        <w:rPr>
          <w:i/>
        </w:rPr>
        <w:t>pfk</w:t>
      </w:r>
      <w:proofErr w:type="spellEnd"/>
      <w:r>
        <w:t xml:space="preserve"> when cells grow on galactose or mannose respectively). </w:t>
      </w:r>
    </w:p>
    <w:p w14:paraId="69BE692A" w14:textId="77777777" w:rsidR="00006259" w:rsidRDefault="00D51BA0">
      <w:pPr>
        <w:pStyle w:val="Heading4"/>
      </w:pPr>
      <w:bookmarkStart w:id="72" w:name="_1u6qxy6y3ily" w:colFirst="0" w:colLast="0"/>
      <w:bookmarkEnd w:id="72"/>
      <w:r>
        <w:t>Small Molecule Regulation Across Kingdoms of Life</w:t>
      </w:r>
    </w:p>
    <w:p w14:paraId="48D55D6E" w14:textId="77777777" w:rsidR="00006259" w:rsidRDefault="00D51BA0">
      <w:r>
        <w:t xml:space="preserve">While some central pathways of metabolism are nearly ubiquitous, whole-cell metabolism varies substantially between different organisms. At the coarsest resolution, some phylogenetic taxa (e.g. bacteria and plants) can fix inorganic carbon, while others (e.g. animals) cannot. On the other hand, the architecture of central carbon metabolism is broadly conserved across all kingdoms of life </w:t>
      </w:r>
      <w:hyperlink r:id="rId47">
        <w:r>
          <w:t>(</w:t>
        </w:r>
        <w:proofErr w:type="spellStart"/>
        <w:r>
          <w:t>Peregrín</w:t>
        </w:r>
        <w:proofErr w:type="spellEnd"/>
        <w:r>
          <w:t xml:space="preserve">-Alvarez et al., 2009; </w:t>
        </w:r>
        <w:proofErr w:type="spellStart"/>
        <w:r>
          <w:t>Peregrin</w:t>
        </w:r>
        <w:proofErr w:type="spellEnd"/>
        <w:r>
          <w:t>-Alvarez et al., 2003)</w:t>
        </w:r>
      </w:hyperlink>
      <w:r>
        <w:t xml:space="preserve">. However, there is little understanding of the extent to which small molecule regulatory interactions are conserved across evolutionarily distant taxa. </w:t>
      </w:r>
      <w:del w:id="73" w:author="Ed" w:date="2017-08-09T10:56:00Z">
        <w:r w:rsidDel="00C22C64">
          <w:delText>To study small molecule regulation across kingdoms of life</w:delText>
        </w:r>
      </w:del>
      <w:ins w:id="74" w:author="Ed" w:date="2017-08-09T10:56:00Z">
        <w:r w:rsidR="00C22C64">
          <w:t>Therefore</w:t>
        </w:r>
      </w:ins>
      <w:r>
        <w:t xml:space="preserve">, we analyzed all available data on small molecule activators and inhibitors available in the BRENDA database, stratifying by the species in which the interaction was reported. We mined this data for recurrence of a regulatory interaction between a small molecule and EC number across different species. We then focused on analyzing </w:t>
      </w:r>
      <w:proofErr w:type="gramStart"/>
      <w:r>
        <w:t>interactions which</w:t>
      </w:r>
      <w:proofErr w:type="gramEnd"/>
      <w:r>
        <w:t xml:space="preserve"> </w:t>
      </w:r>
      <w:del w:id="75" w:author="Ed" w:date="2017-08-09T10:56:00Z">
        <w:r w:rsidDel="00C22C64">
          <w:delText>satisfied two criteria</w:delText>
        </w:r>
      </w:del>
      <w:ins w:id="76" w:author="Ed" w:date="2017-08-09T10:56:00Z">
        <w:r w:rsidR="00C22C64">
          <w:t>were</w:t>
        </w:r>
      </w:ins>
      <w:r>
        <w:t xml:space="preserve">: (1) </w:t>
      </w:r>
      <w:del w:id="77" w:author="Ed" w:date="2017-08-09T10:56:00Z">
        <w:r w:rsidDel="00C22C64">
          <w:delText xml:space="preserve">they were </w:delText>
        </w:r>
      </w:del>
      <w:r>
        <w:t xml:space="preserve">evident in at least 10 different species, and (2) </w:t>
      </w:r>
      <w:del w:id="78" w:author="Ed" w:date="2017-08-09T10:56:00Z">
        <w:r w:rsidDel="00C22C64">
          <w:delText xml:space="preserve">they were </w:delText>
        </w:r>
      </w:del>
      <w:r>
        <w:t>supported by at least 10 different reports in the literature. A full list describing the 253 such interactions is available as Supplementary Material - Table S3.</w:t>
      </w:r>
    </w:p>
    <w:p w14:paraId="3C6E1163" w14:textId="77777777" w:rsidR="00006259" w:rsidRDefault="00D51BA0">
      <w:r>
        <w:t xml:space="preserve">Because of the high interest in modeling and understanding of flux through central carbon metabolism, we focused our efforts on understanding recurrent regulatory interactions in this pathway (Figure 6). After </w:t>
      </w:r>
      <w:r>
        <w:lastRenderedPageBreak/>
        <w:t xml:space="preserve">excluding small ions and non-endogenous metabolites, we identified 18 small molecule regulatory interactions evident broadly across several phylogenetic taxa, which converged on the regulation of a small number of enzymes: four nodes in glycolysis, phosphofructokinase (6 recurrent regulators), fructose </w:t>
      </w:r>
      <w:proofErr w:type="spellStart"/>
      <w:r>
        <w:t>bisphosphatase</w:t>
      </w:r>
      <w:proofErr w:type="spellEnd"/>
      <w:r>
        <w:t xml:space="preserve"> (2 recurrent regulators), PEP carboxylase (3 recurrent regulators) and pyruvate kinase (3 recurrent regulators</w:t>
      </w:r>
      <w:del w:id="79" w:author="Ed" w:date="2017-08-09T10:57:00Z">
        <w:r w:rsidDel="00C22C64">
          <w:delText>), were subject to particularly extensive regulation</w:delText>
        </w:r>
      </w:del>
      <w:r>
        <w:t xml:space="preserve">. Surprisingly, we found few conserved interactions in the TCA cycle, </w:t>
      </w:r>
      <w:proofErr w:type="spellStart"/>
      <w:r>
        <w:t>glyoxylate</w:t>
      </w:r>
      <w:proofErr w:type="spellEnd"/>
      <w:r>
        <w:t xml:space="preserve"> shunt and the non oxidative branch of the PP pathway. In line with its role as a committing step in glycolysis, phosphofructokinase was subject to negative feedback control by two metabolites far downstream in glucose catabolism, citrate and PEP, as well as regulation by energy-related cofactors ATP, ADP, and AMP. In contrast, pyruvate kinase was negatively regulated by ATP, but also subject to </w:t>
      </w:r>
      <w:proofErr w:type="spellStart"/>
      <w:r>
        <w:t>feedforward</w:t>
      </w:r>
      <w:proofErr w:type="spellEnd"/>
      <w:r>
        <w:t xml:space="preserve"> activation by FDP (fructose-1</w:t>
      </w:r>
      <w:proofErr w:type="gramStart"/>
      <w:r>
        <w:t>,6</w:t>
      </w:r>
      <w:proofErr w:type="gramEnd"/>
      <w:r>
        <w:t xml:space="preserve"> diphosphate). The counter-intuitive activation of pyruvate kinase by FDP has been shown </w:t>
      </w:r>
      <w:hyperlink r:id="rId48">
        <w:r>
          <w:t>(Xu et al., 2012b)</w:t>
        </w:r>
      </w:hyperlink>
      <w:r>
        <w:t xml:space="preserve"> to be important for the rapid response of yeast to changes in environmental glucose levels, by driving accumulation of PEP for future phosphorylation of glucose in glucose-depleted conditions. Similarly, the inhibition of phosphofructokinase by PEP has also been shown to be of critical importance in dynamic perturbations in </w:t>
      </w:r>
      <w:r>
        <w:rPr>
          <w:i/>
        </w:rPr>
        <w:t>E. coli</w:t>
      </w:r>
      <w:r>
        <w:t xml:space="preserve"> </w:t>
      </w:r>
      <w:hyperlink r:id="rId49">
        <w:r>
          <w:t>(Link et al., 2013)</w:t>
        </w:r>
      </w:hyperlink>
    </w:p>
    <w:p w14:paraId="659DE74B" w14:textId="77777777" w:rsidR="00006259" w:rsidRDefault="00D51BA0">
      <w:pPr>
        <w:spacing w:after="0"/>
      </w:pPr>
      <w:r>
        <w:t xml:space="preserve">Interestingly, several of the recurrent regulatory interactions we identified were evident in only a subset of phylogenetic taxa. In some cases, this </w:t>
      </w:r>
      <w:del w:id="80" w:author="Ed" w:date="2017-08-09T10:58:00Z">
        <w:r w:rsidDel="00C22C64">
          <w:delText xml:space="preserve">effect </w:delText>
        </w:r>
      </w:del>
      <w:r>
        <w:t xml:space="preserve">was due to the absence of the </w:t>
      </w:r>
      <w:del w:id="81" w:author="Ed" w:date="2017-08-09T10:58:00Z">
        <w:r w:rsidDel="00C22C64">
          <w:delText xml:space="preserve">regulated </w:delText>
        </w:r>
      </w:del>
      <w:r>
        <w:t>enzyme in a taxon (</w:t>
      </w:r>
      <w:r>
        <w:rPr>
          <w:i/>
        </w:rPr>
        <w:t>e.g.</w:t>
      </w:r>
      <w:r>
        <w:t xml:space="preserve"> PEP carboxylase is only present in archaea, bacteria, and plants, and the pentose phosphate pathway is not present in archaea). In other cases</w:t>
      </w:r>
      <w:del w:id="82" w:author="Ed" w:date="2017-08-09T10:59:00Z">
        <w:r w:rsidDel="00C22C64">
          <w:delText xml:space="preserve"> (where the enzyme was present in all taxa)</w:delText>
        </w:r>
      </w:del>
      <w:r>
        <w:t xml:space="preserve">, small molecule regulation was simply different across taxa, with potentially interesting implications. For example, pyruvate kinase was inhibited by L-alanine in fungi and animals, but not in other species. In humans, this differential regulation plays a role in disease: the inhibition of one splice isoform of pyruvate kinase (PKM2) by L-alanine (but not the other, PKM1) contributes to the cancer-associated shift to aerobic glycolysis by promoting the shunting of glucose-derived carbon into biosynthetic pathways </w:t>
      </w:r>
      <w:hyperlink r:id="rId50">
        <w:r>
          <w:t>(Morgan et al., 2013)</w:t>
        </w:r>
      </w:hyperlink>
      <w:ins w:id="83" w:author="Ed" w:date="2017-08-09T10:59:00Z">
        <w:r w:rsidR="00C22C64">
          <w:t>.</w:t>
        </w:r>
      </w:ins>
    </w:p>
    <w:p w14:paraId="75BF0A66" w14:textId="77777777" w:rsidR="00006259" w:rsidRDefault="00D51BA0">
      <w:pPr>
        <w:pStyle w:val="Heading2"/>
      </w:pPr>
      <w:bookmarkStart w:id="84" w:name="_qh4ezm2nvmha" w:colFirst="0" w:colLast="0"/>
      <w:bookmarkEnd w:id="84"/>
      <w:r>
        <w:t>Discussion</w:t>
      </w:r>
    </w:p>
    <w:p w14:paraId="3CFEE94F" w14:textId="77777777" w:rsidR="00006259" w:rsidRDefault="00D51BA0">
      <w:r>
        <w:t xml:space="preserve">The regulatory action of small molecules on enzymes and other proteins ensures robust operation of metabolism upon dynamic changes. </w:t>
      </w:r>
      <w:ins w:id="85" w:author="Ed" w:date="2017-08-09T11:00:00Z">
        <w:r w:rsidR="00C22C64">
          <w:t xml:space="preserve">For central carbon metabolism, </w:t>
        </w:r>
      </w:ins>
      <w:ins w:id="86" w:author="Ed" w:date="2017-08-09T10:59:00Z">
        <w:r w:rsidR="00C22C64">
          <w:t>m</w:t>
        </w:r>
      </w:ins>
      <w:del w:id="87" w:author="Ed" w:date="2017-08-09T10:59:00Z">
        <w:r w:rsidDel="00C22C64">
          <w:delText>Indeed, at least for central metabolism, m</w:delText>
        </w:r>
      </w:del>
      <w:r>
        <w:t xml:space="preserve">etabolites can directly (acting as effectors) or indirectly (acting as signals to transcription factors) regulate the flux of almost all enzymatic reactions (Figure 7). While our understanding of transcriptional and </w:t>
      </w:r>
      <w:del w:id="88" w:author="Ed" w:date="2017-08-09T11:00:00Z">
        <w:r w:rsidDel="00C22C64">
          <w:delText xml:space="preserve">- to a lesser extent - </w:delText>
        </w:r>
      </w:del>
      <w:r>
        <w:t xml:space="preserve">post-translational regulation of metabolism has benefited from </w:t>
      </w:r>
      <w:del w:id="89" w:author="Ed" w:date="2017-08-09T11:00:00Z">
        <w:r w:rsidDel="00C22C64">
          <w:delText xml:space="preserve">technological </w:delText>
        </w:r>
      </w:del>
      <w:r>
        <w:t xml:space="preserve">advances in </w:t>
      </w:r>
      <w:del w:id="90" w:author="Ed" w:date="2017-08-09T11:00:00Z">
        <w:r w:rsidDel="00C22C64">
          <w:delText xml:space="preserve">high-throughput </w:delText>
        </w:r>
      </w:del>
      <w:r>
        <w:t xml:space="preserve">sequencing and mass spectrometric technologies, experimental challenges have hindered similar breakthroughs in our understanding of regulation of enzyme activity by small molecule metabolites </w:t>
      </w:r>
      <w:hyperlink r:id="rId51">
        <w:r>
          <w:t>(</w:t>
        </w:r>
        <w:proofErr w:type="spellStart"/>
        <w:r>
          <w:t>Lindsley</w:t>
        </w:r>
        <w:proofErr w:type="spellEnd"/>
        <w:r>
          <w:t xml:space="preserve"> and Rutter, 2006)</w:t>
        </w:r>
      </w:hyperlink>
      <w:r>
        <w:t xml:space="preserve">. Our approach here has been to leverage the fragmented wealth of published biochemical data to generate an atlas of small molecule regulation </w:t>
      </w:r>
      <w:proofErr w:type="spellStart"/>
      <w:r>
        <w:t>informatically</w:t>
      </w:r>
      <w:proofErr w:type="spellEnd"/>
      <w:r>
        <w:t xml:space="preserve">, </w:t>
      </w:r>
      <w:r>
        <w:rPr>
          <w:i/>
        </w:rPr>
        <w:t>i.e.</w:t>
      </w:r>
      <w:r>
        <w:t xml:space="preserve"> without performing additional laboratory experiments. </w:t>
      </w:r>
      <w:commentRangeStart w:id="91"/>
      <w:r>
        <w:t xml:space="preserve">Our findings illustrate the dual architecture of small molecule regulation and the underlying metabolic network, allow us to test a common hypothesis about the connection between regulation and thermodynamics, and to compare between metabolite concentrations and their respective binding affinities to target enzymes. </w:t>
      </w:r>
      <w:commentRangeEnd w:id="91"/>
      <w:r w:rsidR="0083739A">
        <w:rPr>
          <w:rStyle w:val="CommentReference"/>
        </w:rPr>
        <w:commentReference w:id="91"/>
      </w:r>
    </w:p>
    <w:p w14:paraId="1A495817" w14:textId="77777777" w:rsidR="00006259" w:rsidRDefault="00D51BA0">
      <w:r>
        <w:t>Here, we report a resource of experimentally evaluated interactions between endogenous metabolites and enzymes. Importantly, the computational framework we developed is freely available (</w:t>
      </w:r>
      <w:hyperlink r:id="rId53">
        <w:r>
          <w:rPr>
            <w:color w:val="1155CC"/>
            <w:u w:val="single"/>
          </w:rPr>
          <w:t>http://github.com/eladnoor/small-molecule-regulation</w:t>
        </w:r>
      </w:hyperlink>
      <w:r>
        <w:t>) and can be readily applied</w:t>
      </w:r>
      <w:bookmarkStart w:id="92" w:name="_GoBack"/>
      <w:bookmarkEnd w:id="92"/>
      <w:r>
        <w:t xml:space="preserve"> to reconstruct the SMRN of an arbitrary organism of choice, given a suitable genome-scale metabolic model and adequate data in BRENDA/</w:t>
      </w:r>
      <w:proofErr w:type="spellStart"/>
      <w:r>
        <w:t>BioCyc</w:t>
      </w:r>
      <w:proofErr w:type="spellEnd"/>
      <w:r>
        <w:t xml:space="preserve">. Such a resource may guide future implementations of kinetic models and also guide experiments designed to identify novel and functionally relevant </w:t>
      </w:r>
      <w:r>
        <w:rPr>
          <w:i/>
        </w:rPr>
        <w:t>in vivo</w:t>
      </w:r>
      <w:r>
        <w:t xml:space="preserve"> metabolite-protein interactions. Most implementations of kinetic models so far do not account for all known small-molecule </w:t>
      </w:r>
      <w:r>
        <w:lastRenderedPageBreak/>
        <w:t xml:space="preserve">enzyme interactions, but rather a subset of them </w:t>
      </w:r>
      <w:hyperlink r:id="rId54">
        <w:r>
          <w:t>(</w:t>
        </w:r>
        <w:proofErr w:type="spellStart"/>
        <w:r>
          <w:t>Khodayari</w:t>
        </w:r>
        <w:proofErr w:type="spellEnd"/>
        <w:r>
          <w:t xml:space="preserve"> and </w:t>
        </w:r>
        <w:proofErr w:type="spellStart"/>
        <w:r>
          <w:t>Maranas</w:t>
        </w:r>
        <w:proofErr w:type="spellEnd"/>
        <w:r>
          <w:t>, 2016; Millard et al., 2017)</w:t>
        </w:r>
      </w:hyperlink>
      <w:r>
        <w:t xml:space="preserve">. Using our SMRN, such kinetic models could be expanded to include all relevant interactions, allowing for systems-level evaluation of the topological properties of the system. Our SMRN could also be instrumental in the understanding of the functional role of different small-molecule enzyme interactions, in combination with kinetic models. For example, an SMRN may prioritize metabolite-enzyme pairs to be included in a kinetic model based on the number of independent literature reports supporting their existence, or based on the elasticity of the interactions in different conditions. In addition, the SMRN and its associated inhibitor constants can be used as prior information to parameterize dynamic models of metabolism, an approach which has proven to be successful in </w:t>
      </w:r>
      <w:r>
        <w:rPr>
          <w:i/>
        </w:rPr>
        <w:t>E. coli</w:t>
      </w:r>
      <w:r>
        <w:t xml:space="preserve"> and yeast </w:t>
      </w:r>
      <w:hyperlink r:id="rId55">
        <w:r>
          <w:t>(Hackett et al., 2016; Link et al., 2013)</w:t>
        </w:r>
      </w:hyperlink>
      <w:r>
        <w:t xml:space="preserve">. </w:t>
      </w:r>
    </w:p>
    <w:p w14:paraId="0AC51C69" w14:textId="77777777" w:rsidR="00006259" w:rsidRDefault="00D51BA0">
      <w:pPr>
        <w:rPr>
          <w:strike/>
        </w:rPr>
      </w:pPr>
      <w:r>
        <w:t xml:space="preserve">A critical shortcoming of our approach is the inherent biases of the BRENDA and </w:t>
      </w:r>
      <w:proofErr w:type="spellStart"/>
      <w:r>
        <w:t>Ecocyc</w:t>
      </w:r>
      <w:proofErr w:type="spellEnd"/>
      <w:r>
        <w:t xml:space="preserve"> data, </w:t>
      </w:r>
      <w:r>
        <w:rPr>
          <w:i/>
        </w:rPr>
        <w:t>i.e.</w:t>
      </w:r>
      <w:r>
        <w:t xml:space="preserve"> the tendency for well-studied enzymes, pathways, and organisms to be overrepresented in these databases. Indeed, one factor in selecting </w:t>
      </w:r>
      <w:r>
        <w:rPr>
          <w:i/>
        </w:rPr>
        <w:t xml:space="preserve">E. coli </w:t>
      </w:r>
      <w:r>
        <w:t xml:space="preserve">as the organism of choice for reconstruction was the breadth of studies conducted on its metabolism. One approach we took to resolving this issue was identifying putatively “high-confidence” edges in the SMRN, </w:t>
      </w:r>
      <w:proofErr w:type="spellStart"/>
      <w:r>
        <w:rPr>
          <w:i/>
        </w:rPr>
        <w:t>i.e</w:t>
      </w:r>
      <w:proofErr w:type="spellEnd"/>
      <w:r>
        <w:rPr>
          <w:i/>
        </w:rPr>
        <w:t xml:space="preserve"> </w:t>
      </w:r>
      <w:r>
        <w:t>those with at least 2 independent literature reports supporting the interaction (Table S2, Figure S7). This portion of the SMRN retains 325 (20%) of the total edges, a figure an order of magnitude larger than the number of edges included in typical kinetic models of metabolism. Furthermore, wherever possible, we perform our analyses on the exhaustively explored sub-network of central carbon metabolism, as well as on the full genome-scale network. For example, in the thermodynamic analysis, we indeed find a weak but statistically significant signal when testing for enrichment of small-molecule regulation in irreversible reactions,</w:t>
      </w:r>
      <w:del w:id="93" w:author="Ed" w:date="2017-08-09T11:02:00Z">
        <w:r w:rsidDel="00C121E9">
          <w:delText xml:space="preserve"> which could be the reason why it has been suggested as a design principle in the past - i.e. assuming that mostly CCM reactions were considered</w:delText>
        </w:r>
      </w:del>
      <w:r>
        <w:t>. However, when the analysis is expanded to the full network, we no longer find a statistically significant difference in small molecule regulation between reversible and irreversible reactions. This might suggest that the thermodynamic principle is most relevant for reactions with high fluxes like those in CCM, and does not apply more generally to the entire metabolic network.</w:t>
      </w:r>
    </w:p>
    <w:p w14:paraId="46DFA882" w14:textId="77777777" w:rsidR="00006259" w:rsidRDefault="00D51BA0">
      <w:r>
        <w:t xml:space="preserve">Our theoretical analysis of a wide class of inhibiting and activating small molecules shows that, in general, there is a direct trade-off between the elasticity of an effector, and the reduction in activity which is caused by its interaction with the enzyme. Mathematically, if </w:t>
      </w:r>
      <m:oMath>
        <m:r>
          <w:rPr>
            <w:rFonts w:ascii="Cambria Math" w:hAnsi="Cambria Math"/>
          </w:rPr>
          <m:t>θ</m:t>
        </m:r>
      </m:oMath>
      <w:r>
        <w:t xml:space="preserve"> is the relative activity of the enzyme (e.g. </w:t>
      </w:r>
      <m:oMath>
        <m:r>
          <w:rPr>
            <w:rFonts w:ascii="Cambria Math" w:hAnsi="Cambria Math"/>
          </w:rPr>
          <m:t xml:space="preserve">θ=1- </m:t>
        </m:r>
        <m:f>
          <m:fPr>
            <m:ctrlPr>
              <w:rPr>
                <w:rFonts w:ascii="Cambria Math" w:hAnsi="Cambria Math"/>
              </w:rPr>
            </m:ctrlPr>
          </m:fPr>
          <m:num>
            <m:r>
              <w:rPr>
                <w:rFonts w:ascii="Cambria Math" w:hAnsi="Cambria Math"/>
              </w:rPr>
              <m:t>x</m:t>
            </m:r>
          </m:num>
          <m:den>
            <m:r>
              <w:rPr>
                <w:rFonts w:ascii="Cambria Math" w:hAnsi="Cambria Math"/>
              </w:rPr>
              <m:t>x</m:t>
            </m:r>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I</m:t>
                </m:r>
              </m:sub>
            </m:sSub>
          </m:den>
        </m:f>
      </m:oMath>
      <w:r>
        <w:t xml:space="preserve"> in the case of non-competitive inhibition), then the absolute scaled elasticity will be equal to</w:t>
      </w:r>
      <m:oMath>
        <m:sSup>
          <m:sSupPr>
            <m:ctrlPr>
              <w:rPr>
                <w:rFonts w:ascii="Cambria Math" w:hAnsi="Cambria Math"/>
              </w:rPr>
            </m:ctrlPr>
          </m:sSupPr>
          <m:e>
            <m:sSub>
              <m:sSubPr>
                <m:ctrlPr>
                  <w:rPr>
                    <w:rFonts w:ascii="Cambria Math" w:hAnsi="Cambria Math"/>
                  </w:rPr>
                </m:ctrlPr>
              </m:sSubPr>
              <m:e>
                <m:r>
                  <w:rPr>
                    <w:rFonts w:ascii="Cambria Math" w:hAnsi="Cambria Math"/>
                  </w:rPr>
                  <m:t>|ϵ</m:t>
                </m:r>
              </m:e>
              <m:sub>
                <m:r>
                  <w:rPr>
                    <w:rFonts w:ascii="Cambria Math" w:hAnsi="Cambria Math"/>
                  </w:rPr>
                  <m:t>x</m:t>
                </m:r>
              </m:sub>
            </m:sSub>
          </m:e>
          <m:sup>
            <m:r>
              <w:rPr>
                <w:rFonts w:ascii="Cambria Math" w:hAnsi="Cambria Math"/>
              </w:rPr>
              <m:t>v</m:t>
            </m:r>
          </m:sup>
        </m:sSup>
        <m:r>
          <w:rPr>
            <w:rFonts w:ascii="Cambria Math" w:hAnsi="Cambria Math"/>
          </w:rPr>
          <m:t>|=1-θ</m:t>
        </m:r>
      </m:oMath>
      <w:r>
        <w:t xml:space="preserve"> (see Supplementary Text S1). We show that this relationship between activity and elasticity holds for activators and inhibitors alike. Therefore, using a small molecule effector to regulate a flux always comes with the cost of effectively lowering the activity of the enzyme. This cost of regulation might be the reason why </w:t>
      </w:r>
      <w:r>
        <w:rPr>
          <w:i/>
        </w:rPr>
        <w:t>E. coli</w:t>
      </w:r>
      <w:r>
        <w:t xml:space="preserve"> does not have end-product inhibition for 4 of its amino-acid biosynthesis pathways. Perhaps, the cost of regulation for these "metabolically cheap" amino-acids is larger than the energetic cost of overproduction.</w:t>
      </w:r>
    </w:p>
    <w:p w14:paraId="0D505E31" w14:textId="77777777" w:rsidR="00006259" w:rsidRDefault="00D51BA0">
      <w:r>
        <w:t xml:space="preserve">In order to estimate the level of control imposed by a small molecule, we </w:t>
      </w:r>
      <w:del w:id="94" w:author="Ed" w:date="2017-08-09T11:03:00Z">
        <w:r w:rsidDel="00C121E9">
          <w:delText>had to make</w:delText>
        </w:r>
      </w:del>
      <w:ins w:id="95" w:author="Ed" w:date="2017-08-09T11:03:00Z">
        <w:r w:rsidR="00C121E9">
          <w:t>made</w:t>
        </w:r>
      </w:ins>
      <w:r>
        <w:t xml:space="preserve"> several simplifications. First, we assumed that all substrates and inhibitors bind non-cooperatively and that inhibition is not competitive. Second, because a detailed and accurate representation of the kinetic form of each reaction rate law in </w:t>
      </w:r>
      <w:r>
        <w:rPr>
          <w:i/>
        </w:rPr>
        <w:t>E. coli</w:t>
      </w:r>
      <w:r>
        <w:t xml:space="preserve"> was unavailable, we estimated elasticities assuming irreversible, mono-substrate kinetics. In the SI Text, we explore the consequences of these assumptions. In particular, we find that substrate elasticities assuming irreversibility are generically upper bounds on reversible substrate elasticities. Furthermore, we show that the elasticity of a substrate in a bi-substrate reaction is (assuming identical kinetic rate constants where applicable) generically a lower bound on the corresponding elasticity assuming a mono-substrate rate law. Relaxing these assumptions can both strengthen and </w:t>
      </w:r>
      <w:r>
        <w:lastRenderedPageBreak/>
        <w:t xml:space="preserve">weaken some of our conclusions, depending on the magnitude of their effect (which itself depends on detailed rate laws and parameters), such as those in Figure 4. </w:t>
      </w:r>
    </w:p>
    <w:p w14:paraId="5F3A44E8" w14:textId="31FB29DB" w:rsidR="00006259" w:rsidRDefault="00D51BA0">
      <w:r>
        <w:t xml:space="preserve">Perhaps more importantly, our results regarding elasticities must be treated carefully when making inferences on </w:t>
      </w:r>
      <w:del w:id="96" w:author="Ed" w:date="2017-08-09T11:04:00Z">
        <w:r w:rsidDel="00AA1198">
          <w:rPr>
            <w:i/>
          </w:rPr>
          <w:delText xml:space="preserve">bona fide </w:delText>
        </w:r>
      </w:del>
      <w:r>
        <w:t xml:space="preserve">metabolic control. According to </w:t>
      </w:r>
      <w:del w:id="97" w:author="Ed" w:date="2017-08-09T11:04:00Z">
        <w:r w:rsidDel="00AA1198">
          <w:delText>metabolic control theory</w:delText>
        </w:r>
      </w:del>
      <w:ins w:id="98" w:author="Ed" w:date="2017-08-09T11:04:00Z">
        <w:r w:rsidR="00AA1198">
          <w:t>MCA</w:t>
        </w:r>
      </w:ins>
      <w:r>
        <w:t>, a high elasticity is a necessary but not sufficient condition for high control of a flux by a metabolite. We treat interactions with high elasticity as cases where high regulatory capacity is possible; in contrast, interactions with low elasticity are likely to have little regulatory capacity. A tradeoff between enzyme activity and elasticity will therefore translate to a tradeoff between activity and regulation. In order to be fully consistent with MCA, one would have to calculate all control coefficients for the inhibited reactions and apply MCA to calculate response coefficients, which quantify the level of flux control of a metabolite, something that is not in the scope of our work.</w:t>
      </w:r>
      <w:r>
        <w:rPr>
          <w:color w:val="CC0000"/>
        </w:rPr>
        <w:t xml:space="preserve"> </w:t>
      </w:r>
      <w:r>
        <w:t xml:space="preserve">A tractable path forward for decoding the control of flux by the SMRN is to integrate data on changes in </w:t>
      </w:r>
      <w:r>
        <w:rPr>
          <w:i/>
        </w:rPr>
        <w:t>in vivo</w:t>
      </w:r>
      <w:r>
        <w:t xml:space="preserve"> metabolite abundance across conditions/perturbations. As we showed in Figure 5, doing so creates a map of the condition-dependent regulatory capacity (</w:t>
      </w:r>
      <w:r>
        <w:rPr>
          <w:i/>
        </w:rPr>
        <w:t xml:space="preserve">i.e. </w:t>
      </w:r>
      <w:r>
        <w:t>the elasticity) of small molecules, and prioritizes interactions which appear particularly relevant in a subset of conditions. For canonical interactions with available data on binding affinities, this kind of analysis can be used as a first step in understanding the importance of a regulatory interaction, perhaps by focusing on those interactions with a particularly large change in elasticity between two conditions. For instance, we found that certain metabolites (</w:t>
      </w:r>
      <w:r>
        <w:rPr>
          <w:i/>
        </w:rPr>
        <w:t xml:space="preserve">e.g. </w:t>
      </w:r>
      <w:r>
        <w:t xml:space="preserve">fructose </w:t>
      </w:r>
      <w:proofErr w:type="spellStart"/>
      <w:r>
        <w:t>bisphosphate</w:t>
      </w:r>
      <w:proofErr w:type="spellEnd"/>
      <w:r>
        <w:t xml:space="preserve">) may have a substantially higher inhibition </w:t>
      </w:r>
      <w:proofErr w:type="gramStart"/>
      <w:r>
        <w:t>capacity  in</w:t>
      </w:r>
      <w:proofErr w:type="gramEnd"/>
      <w:r>
        <w:t xml:space="preserve"> a subset of conditions. Doing so will likely add to the rich composition of transcriptional, post-translational, and small molecule regulatory interactions which we know to control metabolic flux.</w:t>
      </w:r>
      <w:r>
        <w:br w:type="page"/>
      </w:r>
    </w:p>
    <w:p w14:paraId="59726095" w14:textId="77777777" w:rsidR="00006259" w:rsidRDefault="00D51BA0">
      <w:pPr>
        <w:pStyle w:val="Heading2"/>
      </w:pPr>
      <w:bookmarkStart w:id="99" w:name="_k3ibggo8t6u" w:colFirst="0" w:colLast="0"/>
      <w:bookmarkEnd w:id="99"/>
      <w:r>
        <w:lastRenderedPageBreak/>
        <w:t>Methods</w:t>
      </w:r>
    </w:p>
    <w:p w14:paraId="13F007FA" w14:textId="77777777" w:rsidR="00006259" w:rsidRDefault="00D51BA0">
      <w:pPr>
        <w:pStyle w:val="Heading3"/>
      </w:pPr>
      <w:bookmarkStart w:id="100" w:name="_jloue5h5irbq" w:colFirst="0" w:colLast="0"/>
      <w:bookmarkEnd w:id="100"/>
      <w:r>
        <w:t>Assembly of the SMRN</w:t>
      </w:r>
    </w:p>
    <w:p w14:paraId="7A6EBF1C" w14:textId="77777777" w:rsidR="00006259" w:rsidRDefault="00D51BA0">
      <w:r>
        <w:t xml:space="preserve">Raw data were obtained from BRENDA and </w:t>
      </w:r>
      <w:proofErr w:type="spellStart"/>
      <w:r>
        <w:t>BioCyc</w:t>
      </w:r>
      <w:proofErr w:type="spellEnd"/>
      <w:r>
        <w:t xml:space="preserve"> databases. Scripts for parsing the obtained data, filtering unwanted values (i.e. for mutants or negative results), and mapping between BRENDA ligand IDs, KEGG identifiers and </w:t>
      </w:r>
      <w:proofErr w:type="spellStart"/>
      <w:r>
        <w:t>BiGG</w:t>
      </w:r>
      <w:proofErr w:type="spellEnd"/>
      <w:r>
        <w:t xml:space="preserve"> metabolite IDs were written in Python and can all be found on GitHub (</w:t>
      </w:r>
      <w:hyperlink r:id="rId56">
        <w:r>
          <w:rPr>
            <w:color w:val="1155CC"/>
            <w:u w:val="single"/>
          </w:rPr>
          <w:t>https://github.com/eladnoor/small-molecule-regulation</w:t>
        </w:r>
      </w:hyperlink>
      <w:r>
        <w:t>, available under an MIT license). Likewise, all computations and analyses done for this paper can be found in the same repository.</w:t>
      </w:r>
    </w:p>
    <w:p w14:paraId="05A68558" w14:textId="77777777" w:rsidR="00006259" w:rsidRDefault="00D51BA0">
      <w:pPr>
        <w:pStyle w:val="Heading3"/>
        <w:spacing w:after="0"/>
      </w:pPr>
      <w:bookmarkStart w:id="101" w:name="_zdozz7cnuod3" w:colFirst="0" w:colLast="0"/>
      <w:bookmarkEnd w:id="101"/>
      <w:r>
        <w:t>Genome-scale metabolic model</w:t>
      </w:r>
    </w:p>
    <w:p w14:paraId="6056314C" w14:textId="77777777" w:rsidR="00006259" w:rsidRDefault="00D51BA0">
      <w:r>
        <w:t xml:space="preserve">All calculations involving the metabolic network of </w:t>
      </w:r>
      <w:r>
        <w:rPr>
          <w:i/>
        </w:rPr>
        <w:t>E. coli</w:t>
      </w:r>
      <w:r>
        <w:t xml:space="preserve"> (i.e. distance calculations, thermodynamics of regulated and unregulated reactions, etc.) were done using the iJO1366 metabolic model downloaded from the </w:t>
      </w:r>
      <w:proofErr w:type="spellStart"/>
      <w:r>
        <w:t>BiGG</w:t>
      </w:r>
      <w:proofErr w:type="spellEnd"/>
      <w:r>
        <w:t xml:space="preserve"> website (</w:t>
      </w:r>
      <w:hyperlink r:id="rId57">
        <w:r>
          <w:rPr>
            <w:color w:val="1155CC"/>
            <w:u w:val="single"/>
          </w:rPr>
          <w:t>http://bigg.ucsd.edu/models/iJO1366</w:t>
        </w:r>
      </w:hyperlink>
      <w:r>
        <w:t xml:space="preserve">) </w:t>
      </w:r>
      <w:hyperlink r:id="rId58">
        <w:r>
          <w:t>(Orth and Palsson, 2012)</w:t>
        </w:r>
      </w:hyperlink>
      <w:r>
        <w:t xml:space="preserve"> and with the help of the </w:t>
      </w:r>
      <w:proofErr w:type="spellStart"/>
      <w:r>
        <w:t>cobrapy</w:t>
      </w:r>
      <w:proofErr w:type="spellEnd"/>
      <w:r>
        <w:t xml:space="preserve"> toolbox (</w:t>
      </w:r>
      <w:hyperlink r:id="rId59">
        <w:r>
          <w:rPr>
            <w:color w:val="1155CC"/>
            <w:u w:val="single"/>
          </w:rPr>
          <w:t>https://opencobra.github.io/cobrapy/</w:t>
        </w:r>
      </w:hyperlink>
      <w:r>
        <w:t xml:space="preserve">) </w:t>
      </w:r>
      <w:hyperlink r:id="rId60">
        <w:r>
          <w:t>(</w:t>
        </w:r>
        <w:proofErr w:type="spellStart"/>
        <w:r>
          <w:t>Ebrahim</w:t>
        </w:r>
        <w:proofErr w:type="spellEnd"/>
        <w:r>
          <w:t xml:space="preserve"> et al., 2013)</w:t>
        </w:r>
      </w:hyperlink>
    </w:p>
    <w:p w14:paraId="65AE1084" w14:textId="77777777" w:rsidR="00006259" w:rsidRDefault="00D51BA0">
      <w:pPr>
        <w:pStyle w:val="Heading3"/>
      </w:pPr>
      <w:bookmarkStart w:id="102" w:name="_s9x2c4c26dac" w:colFirst="0" w:colLast="0"/>
      <w:bookmarkEnd w:id="102"/>
      <w:r>
        <w:t>Distance calculations in the SMRN</w:t>
      </w:r>
    </w:p>
    <w:p w14:paraId="61BC84F9" w14:textId="77777777" w:rsidR="00006259" w:rsidRDefault="00D51BA0">
      <w:pPr>
        <w:spacing w:before="200" w:after="0"/>
      </w:pPr>
      <w:r>
        <w:t xml:space="preserve">First, we removed all the rows corresponding to co-factors from the genome-scale stoichiometric matrix of </w:t>
      </w:r>
      <w:r>
        <w:rPr>
          <w:i/>
        </w:rPr>
        <w:t xml:space="preserve">E. coli </w:t>
      </w:r>
      <w:r>
        <w:t>(the full list of co-factors is provided in the Supplementary Text). Then, the matrix was converted into an undirected bipartite graph where nodes were either metabolites or reactions. An edge was added between every reaction and all of its substrates and products. Then, the distance between each metabolite and enzyme was calculated by first finding the shortest path between the two on the bipartite graph, and counting the number of enzyme nodes along that path (i.e. excluding the metabolite nodes and the target enzyme itself). For example, the distance between an enzyme and one of its substrates is 0.</w:t>
      </w:r>
    </w:p>
    <w:p w14:paraId="18462950" w14:textId="77777777" w:rsidR="00006259" w:rsidRDefault="00D51BA0">
      <w:pPr>
        <w:pStyle w:val="Heading3"/>
        <w:spacing w:before="200" w:after="0"/>
      </w:pPr>
      <w:bookmarkStart w:id="103" w:name="_rfmc0ay4cbwy" w:colFirst="0" w:colLast="0"/>
      <w:bookmarkEnd w:id="103"/>
      <w:r>
        <w:t>Cross-species analysis of small molecule regulation</w:t>
      </w:r>
    </w:p>
    <w:p w14:paraId="56ABA845" w14:textId="77777777" w:rsidR="00006259" w:rsidRDefault="00D51BA0">
      <w:pPr>
        <w:spacing w:before="200" w:after="0"/>
      </w:pPr>
      <w:r>
        <w:t xml:space="preserve">All data regarding activation or inhibition was extracted from the BRENDA database. The R package </w:t>
      </w:r>
      <w:proofErr w:type="spellStart"/>
      <w:r>
        <w:t>taxize</w:t>
      </w:r>
      <w:proofErr w:type="spellEnd"/>
      <w:r>
        <w:t xml:space="preserve"> </w:t>
      </w:r>
      <w:hyperlink r:id="rId61">
        <w:r>
          <w:t xml:space="preserve">(Chamberlain and </w:t>
        </w:r>
        <w:proofErr w:type="spellStart"/>
        <w:r>
          <w:t>Szöcs</w:t>
        </w:r>
        <w:proofErr w:type="spellEnd"/>
        <w:r>
          <w:t>, 2013)</w:t>
        </w:r>
      </w:hyperlink>
      <w:r>
        <w:t xml:space="preserve"> was used to recover taxonomic information using the species name provided in the BRENDA database. Activating/inhibiting interactions with the same ligand ID (regulating metabolite) and EC number (target enzyme) were aggregated, and the number of such unique entries for each taxonomic group was calculated. Additionally, the number of unique literature references supporting each interaction was recorded, in order to preclude cases where a single interaction reported across multiple species was supported by a small number of independent sources.</w:t>
      </w:r>
    </w:p>
    <w:p w14:paraId="1263407A" w14:textId="77777777" w:rsidR="00006259" w:rsidRDefault="00D51BA0">
      <w:pPr>
        <w:spacing w:before="200" w:after="0"/>
        <w:rPr>
          <w:b/>
          <w:sz w:val="28"/>
          <w:szCs w:val="28"/>
        </w:rPr>
      </w:pPr>
      <w:r>
        <w:rPr>
          <w:b/>
          <w:sz w:val="28"/>
          <w:szCs w:val="28"/>
        </w:rPr>
        <w:t>Abbreviations</w:t>
      </w:r>
    </w:p>
    <w:p w14:paraId="04AD40E5" w14:textId="77777777" w:rsidR="00006259" w:rsidRDefault="00D51BA0">
      <w:r>
        <w:t xml:space="preserve">G6P: glucose-6-phosphate; 6PGL: 6-phosphogluconolactone; 6PGC: 6-phosphogluconate; Ru5P: ribulose-5-phosphate; KDG: 2-keto-3-deoxygluconate; R5P: ribose-5-phosphate; S7P: sedoheptulose-7-phosphate; E4P: erythrose-4-phosphate; X5P: xylulose-5-phosphate; F6P: fructose-6-phosphate; FDP: </w:t>
      </w:r>
      <w:r>
        <w:lastRenderedPageBreak/>
        <w:t xml:space="preserve">fructose-1,6-bisphophate; F1P: fructose-1-phosphate; </w:t>
      </w:r>
      <w:proofErr w:type="spellStart"/>
      <w:r>
        <w:t>DHAP:dihydroxacetone-phosphate</w:t>
      </w:r>
      <w:proofErr w:type="spellEnd"/>
      <w:r>
        <w:t xml:space="preserve">; G3P: glyceraldehyde-3-phosphate; BPG: 1,3-bisphosphogylcerate; 3PG: 3-phosphoglycerate; 2PG: 2-phosphogylcerate; PEP: </w:t>
      </w:r>
      <w:proofErr w:type="spellStart"/>
      <w:r>
        <w:t>phosphoenolpyruvate</w:t>
      </w:r>
      <w:proofErr w:type="spellEnd"/>
      <w:r>
        <w:t xml:space="preserve">; PYR: pyruvate; ACCOA: acetyl-CoA; OAA: oxaloacetate; CIT: citrate; ACON: </w:t>
      </w:r>
      <w:proofErr w:type="spellStart"/>
      <w:r>
        <w:t>aconitate</w:t>
      </w:r>
      <w:proofErr w:type="spellEnd"/>
      <w:r>
        <w:t xml:space="preserve">; ICIT: </w:t>
      </w:r>
      <w:proofErr w:type="spellStart"/>
      <w:r>
        <w:t>isocitrate</w:t>
      </w:r>
      <w:proofErr w:type="spellEnd"/>
      <w:r>
        <w:t xml:space="preserve">; GLX: </w:t>
      </w:r>
      <w:proofErr w:type="spellStart"/>
      <w:r>
        <w:t>glyoxylate</w:t>
      </w:r>
      <w:proofErr w:type="spellEnd"/>
      <w:r>
        <w:t>; AKG: alpha-</w:t>
      </w:r>
      <w:proofErr w:type="spellStart"/>
      <w:r>
        <w:t>ketoglutarate</w:t>
      </w:r>
      <w:proofErr w:type="spellEnd"/>
      <w:r>
        <w:t xml:space="preserve">; SUCCOA: </w:t>
      </w:r>
      <w:proofErr w:type="spellStart"/>
      <w:r>
        <w:t>succinyl</w:t>
      </w:r>
      <w:proofErr w:type="spellEnd"/>
      <w:r>
        <w:t xml:space="preserve">-CoA; SUCC: succinate; FUM: </w:t>
      </w:r>
      <w:proofErr w:type="spellStart"/>
      <w:r>
        <w:t>fumarate</w:t>
      </w:r>
      <w:proofErr w:type="spellEnd"/>
      <w:r>
        <w:t xml:space="preserve">; MAL: malate; ACTP: acetyl-phosphate; ACE: acetate; PI: phosphate; PPI: diphosphate; NAD: </w:t>
      </w:r>
      <w:proofErr w:type="spellStart"/>
      <w:r>
        <w:t>nicotinamide</w:t>
      </w:r>
      <w:proofErr w:type="spellEnd"/>
      <w:r>
        <w:t xml:space="preserve"> adenine dinucleotide; NADH: </w:t>
      </w:r>
      <w:proofErr w:type="spellStart"/>
      <w:r>
        <w:t>nicotinamide</w:t>
      </w:r>
      <w:proofErr w:type="spellEnd"/>
      <w:r>
        <w:t xml:space="preserve"> adenine dinucleotide; NADP: </w:t>
      </w:r>
      <w:proofErr w:type="spellStart"/>
      <w:r>
        <w:t>Nicotinamide</w:t>
      </w:r>
      <w:proofErr w:type="spellEnd"/>
      <w:r>
        <w:t xml:space="preserve"> adenine dinucleotide phosphate; NADPH: </w:t>
      </w:r>
      <w:proofErr w:type="spellStart"/>
      <w:r>
        <w:t>Nicotinamide</w:t>
      </w:r>
      <w:proofErr w:type="spellEnd"/>
      <w:r>
        <w:t xml:space="preserve"> adenine dinucleotide phosphate - reduced; 2PGLYC: 2-phosphoglycolate; GLYC: glycerol; GLYC3P: glycerol-3-phosphate; NH3: ammonia; GLU: glutamate; ASP: aspartate; OXA: oxalate; ARA5P: arabinose-5-phosphate; SPDM: </w:t>
      </w:r>
      <w:proofErr w:type="spellStart"/>
      <w:r>
        <w:t>spermidine</w:t>
      </w:r>
      <w:proofErr w:type="spellEnd"/>
      <w:r>
        <w:t>; H2O2: hydrogen peroxide.</w:t>
      </w:r>
    </w:p>
    <w:p w14:paraId="059F49FE" w14:textId="77777777" w:rsidR="00006259" w:rsidRDefault="00D51BA0">
      <w:pPr>
        <w:pStyle w:val="Heading2"/>
        <w:spacing w:before="200" w:after="0" w:line="276" w:lineRule="auto"/>
      </w:pPr>
      <w:bookmarkStart w:id="104" w:name="_dohx6kptlydf" w:colFirst="0" w:colLast="0"/>
      <w:bookmarkEnd w:id="104"/>
      <w:r>
        <w:t>Author contributions</w:t>
      </w:r>
    </w:p>
    <w:p w14:paraId="4AE63C9C" w14:textId="77777777" w:rsidR="00006259" w:rsidRDefault="00D51BA0">
      <w:r>
        <w:t>E.R., D.C. and E.N. designed the analysis, performed the analysis and wrote the paper. J.G, E.B. performed/ contributed to the analysis. U.S. and D.S. supervised the study. All authors read and approved the final manuscript.</w:t>
      </w:r>
    </w:p>
    <w:p w14:paraId="7DB0145F" w14:textId="77777777" w:rsidR="00006259" w:rsidRDefault="00D51BA0">
      <w:pPr>
        <w:pStyle w:val="Heading2"/>
        <w:spacing w:before="200" w:after="0" w:line="276" w:lineRule="auto"/>
      </w:pPr>
      <w:bookmarkStart w:id="105" w:name="_c4pd1idjcd2h" w:colFirst="0" w:colLast="0"/>
      <w:bookmarkEnd w:id="105"/>
      <w:r>
        <w:t>Acknowledgements</w:t>
      </w:r>
    </w:p>
    <w:p w14:paraId="670A6956" w14:textId="77777777" w:rsidR="00006259" w:rsidRDefault="00D51BA0">
      <w:pPr>
        <w:spacing w:after="0"/>
        <w:rPr>
          <w:color w:val="222222"/>
          <w:highlight w:val="white"/>
        </w:rPr>
      </w:pPr>
      <w:r>
        <w:t xml:space="preserve">We thank Maren </w:t>
      </w:r>
      <w:proofErr w:type="spellStart"/>
      <w:r>
        <w:t>Diether</w:t>
      </w:r>
      <w:proofErr w:type="spellEnd"/>
      <w:r>
        <w:t xml:space="preserve">, </w:t>
      </w:r>
      <w:proofErr w:type="spellStart"/>
      <w:r>
        <w:t>Hidde</w:t>
      </w:r>
      <w:proofErr w:type="spellEnd"/>
      <w:r>
        <w:t xml:space="preserve"> de Jong, Wolfram </w:t>
      </w:r>
      <w:proofErr w:type="spellStart"/>
      <w:r>
        <w:t>Liebermeister</w:t>
      </w:r>
      <w:proofErr w:type="spellEnd"/>
      <w:r>
        <w:t xml:space="preserve">, Hannes Link, and Ruben Mars, for fruitful discussions and for helpful suggestions regarding the manuscript. This work was funded by the Swiss Initiative in Systems Biology (SystemsX.ch) </w:t>
      </w:r>
      <w:proofErr w:type="spellStart"/>
      <w:r>
        <w:t>TPdF</w:t>
      </w:r>
      <w:proofErr w:type="spellEnd"/>
      <w:r>
        <w:t xml:space="preserve"> fellowship (2014-230) (to EN) and </w:t>
      </w:r>
      <w:proofErr w:type="spellStart"/>
      <w:r>
        <w:t>IPhD</w:t>
      </w:r>
      <w:proofErr w:type="spellEnd"/>
      <w:r>
        <w:t xml:space="preserve"> fellowship (to DC). </w:t>
      </w:r>
      <w:r>
        <w:rPr>
          <w:color w:val="222222"/>
          <w:highlight w:val="white"/>
        </w:rPr>
        <w:t xml:space="preserve">EB was supported by the Boston University Undergraduate Research Opportunities Program (UROP). JG and DS were supported by DOE grant DE-SC0012627, MURI grant </w:t>
      </w:r>
      <w:r>
        <w:rPr>
          <w:highlight w:val="white"/>
        </w:rPr>
        <w:t xml:space="preserve">W911NF-12-1-0390, NIH </w:t>
      </w:r>
      <w:proofErr w:type="gramStart"/>
      <w:r>
        <w:rPr>
          <w:highlight w:val="white"/>
        </w:rPr>
        <w:t>grant</w:t>
      </w:r>
      <w:proofErr w:type="gramEnd"/>
      <w:r>
        <w:rPr>
          <w:highlight w:val="white"/>
        </w:rPr>
        <w:t xml:space="preserve"> R01GM121950, NSFOCE-BSF grant 1635070, and The Human Frontier Science Program. ER was supported by the Sidney Kimmel Center for Prostate and Urologic Cancers, the Marie-</w:t>
      </w:r>
      <w:proofErr w:type="spellStart"/>
      <w:r>
        <w:rPr>
          <w:highlight w:val="white"/>
        </w:rPr>
        <w:t>Josée</w:t>
      </w:r>
      <w:proofErr w:type="spellEnd"/>
      <w:r>
        <w:rPr>
          <w:highlight w:val="white"/>
        </w:rPr>
        <w:t xml:space="preserve"> and Henry R. Kravis Center for Molecular </w:t>
      </w:r>
      <w:proofErr w:type="gramStart"/>
      <w:r>
        <w:rPr>
          <w:highlight w:val="white"/>
        </w:rPr>
        <w:t>Oncology  and</w:t>
      </w:r>
      <w:proofErr w:type="gramEnd"/>
      <w:r>
        <w:rPr>
          <w:highlight w:val="white"/>
        </w:rPr>
        <w:t xml:space="preserve"> by the MSK Cancer Cent</w:t>
      </w:r>
      <w:r>
        <w:rPr>
          <w:color w:val="333333"/>
          <w:highlight w:val="white"/>
        </w:rPr>
        <w:t>er Support Grant/Core Grant P30 CA008748.</w:t>
      </w:r>
    </w:p>
    <w:p w14:paraId="1577E694" w14:textId="77777777" w:rsidR="00006259" w:rsidRDefault="00006259">
      <w:pPr>
        <w:spacing w:after="0"/>
        <w:rPr>
          <w:color w:val="222222"/>
          <w:highlight w:val="white"/>
        </w:rPr>
      </w:pPr>
    </w:p>
    <w:p w14:paraId="33D5898B" w14:textId="77777777" w:rsidR="00006259" w:rsidRDefault="00006259">
      <w:pPr>
        <w:pStyle w:val="Heading3"/>
        <w:rPr>
          <w:sz w:val="36"/>
          <w:szCs w:val="36"/>
        </w:rPr>
      </w:pPr>
      <w:bookmarkStart w:id="106" w:name="_3qlru5tr7cg8" w:colFirst="0" w:colLast="0"/>
      <w:bookmarkEnd w:id="106"/>
    </w:p>
    <w:p w14:paraId="220A61CE" w14:textId="77777777" w:rsidR="00006259" w:rsidRDefault="00D51BA0">
      <w:pPr>
        <w:pStyle w:val="Heading3"/>
        <w:rPr>
          <w:sz w:val="36"/>
          <w:szCs w:val="36"/>
        </w:rPr>
      </w:pPr>
      <w:bookmarkStart w:id="107" w:name="_u9sg9djvzsqe" w:colFirst="0" w:colLast="0"/>
      <w:bookmarkEnd w:id="107"/>
      <w:r>
        <w:br w:type="page"/>
      </w:r>
    </w:p>
    <w:p w14:paraId="0356DA2E" w14:textId="77777777" w:rsidR="00006259" w:rsidRDefault="00D51BA0">
      <w:pPr>
        <w:pStyle w:val="Heading2"/>
      </w:pPr>
      <w:bookmarkStart w:id="108" w:name="_gfjw06qqrk5e" w:colFirst="0" w:colLast="0"/>
      <w:bookmarkEnd w:id="108"/>
      <w:r>
        <w:lastRenderedPageBreak/>
        <w:t>Supplementary table</w:t>
      </w:r>
    </w:p>
    <w:p w14:paraId="35FCCEFC" w14:textId="77777777" w:rsidR="00006259" w:rsidRDefault="00D51BA0">
      <w:pPr>
        <w:pStyle w:val="Heading3"/>
      </w:pPr>
      <w:bookmarkStart w:id="109" w:name="_62pvr2j77rn6" w:colFirst="0" w:colLast="0"/>
      <w:bookmarkEnd w:id="109"/>
      <w:r>
        <w:t xml:space="preserve">Excel file containing the 8 SI tables as different excel sheets: SMRN of </w:t>
      </w:r>
      <w:r>
        <w:rPr>
          <w:i/>
        </w:rPr>
        <w:t>E. coli</w:t>
      </w:r>
      <w:r>
        <w:t>, the number of references associated with each interaction, the conserved SMR interactions across taxa, thermodynamics of regulated and unregulated reactions, elasticities and median elasticities of substrates and inhibitors.</w:t>
      </w:r>
    </w:p>
    <w:p w14:paraId="3E9D5CD5" w14:textId="77777777" w:rsidR="00006259" w:rsidRDefault="00006259"/>
    <w:p w14:paraId="35FF3591" w14:textId="77777777" w:rsidR="00006259" w:rsidRDefault="00006259">
      <w:pPr>
        <w:widowControl w:val="0"/>
        <w:spacing w:after="0"/>
        <w:ind w:left="0"/>
        <w:jc w:val="left"/>
      </w:pPr>
    </w:p>
    <w:p w14:paraId="1AB6BB84" w14:textId="77777777" w:rsidR="00006259" w:rsidRDefault="00D51BA0">
      <w:pPr>
        <w:widowControl w:val="0"/>
        <w:spacing w:after="0"/>
        <w:ind w:left="0"/>
        <w:jc w:val="left"/>
      </w:pPr>
      <w:r>
        <w:br w:type="page"/>
      </w:r>
    </w:p>
    <w:p w14:paraId="6F448780" w14:textId="77777777" w:rsidR="00006259" w:rsidRDefault="00D51BA0">
      <w:pPr>
        <w:pStyle w:val="Heading2"/>
      </w:pPr>
      <w:bookmarkStart w:id="110" w:name="_vlfrzkvjcnrf" w:colFirst="0" w:colLast="0"/>
      <w:bookmarkEnd w:id="110"/>
      <w:r>
        <w:lastRenderedPageBreak/>
        <w:t>Figure captions</w:t>
      </w:r>
    </w:p>
    <w:p w14:paraId="330F1D75" w14:textId="77777777" w:rsidR="00006259" w:rsidRDefault="00D51BA0">
      <w:pPr>
        <w:pStyle w:val="Heading3"/>
      </w:pPr>
      <w:bookmarkStart w:id="111" w:name="_njp2eibjb243" w:colFirst="0" w:colLast="0"/>
      <w:bookmarkEnd w:id="111"/>
      <w:r>
        <w:t>Figure 1: Framework for reconstruction and analysis of the small molecule regulatory network (SMRN)</w:t>
      </w:r>
    </w:p>
    <w:p w14:paraId="65E9D0F7" w14:textId="77777777" w:rsidR="00006259" w:rsidRDefault="00D51BA0">
      <w:r>
        <w:t xml:space="preserve">The BRENDA and </w:t>
      </w:r>
      <w:proofErr w:type="spellStart"/>
      <w:r>
        <w:t>BioCyc</w:t>
      </w:r>
      <w:proofErr w:type="spellEnd"/>
      <w:r>
        <w:t xml:space="preserve"> databases were mined for each reaction taking place in </w:t>
      </w:r>
      <w:r>
        <w:rPr>
          <w:i/>
        </w:rPr>
        <w:t>E. coli</w:t>
      </w:r>
      <w:r>
        <w:t>. The identified entries (including data on EC numbers, enzyme names, activating or inhibiting small molecule – enzyme interactions, metabolite names, K</w:t>
      </w:r>
      <w:r>
        <w:rPr>
          <w:vertAlign w:val="subscript"/>
        </w:rPr>
        <w:t>m</w:t>
      </w:r>
      <w:r>
        <w:t xml:space="preserve"> and K</w:t>
      </w:r>
      <w:r>
        <w:rPr>
          <w:vertAlign w:val="subscript"/>
        </w:rPr>
        <w:t>I</w:t>
      </w:r>
      <w:r>
        <w:t xml:space="preserve"> values) were stored and then matched by EC number to reactions in the most recent genome-scale reconstruction of </w:t>
      </w:r>
      <w:r>
        <w:rPr>
          <w:i/>
        </w:rPr>
        <w:t>E. coli</w:t>
      </w:r>
      <w:r>
        <w:t>, iJO1366. This dataset was searched and analyzed for regulatory small molecules, yielding a comprehensive Small Molecule Regulatory Network (SMRN). The SMRN was used as the primary resource for the remainder of the analysis. We analyzed the topological properties of the SMRN, evaluated the similarities and differences in the kinetic properties of reactions and interactions, and used published metabolite concentration data in order to evaluate the functional role of inhibitory small molecule/enzyme interactions.</w:t>
      </w:r>
    </w:p>
    <w:p w14:paraId="56028E2A" w14:textId="77777777" w:rsidR="00006259" w:rsidRDefault="00D51BA0">
      <w:pPr>
        <w:pStyle w:val="Heading3"/>
      </w:pPr>
      <w:bookmarkStart w:id="112" w:name="_6d761axiicn6" w:colFirst="0" w:colLast="0"/>
      <w:bookmarkEnd w:id="112"/>
      <w:r>
        <w:t>Figure 2: Overview of small molecule interactions from BRENDA</w:t>
      </w:r>
    </w:p>
    <w:p w14:paraId="3B14B374" w14:textId="77777777" w:rsidR="00006259" w:rsidRDefault="00D51BA0">
      <w:bookmarkStart w:id="113" w:name="_ydurd8ng0lp" w:colFirst="0" w:colLast="0"/>
      <w:bookmarkEnd w:id="113"/>
      <w:r>
        <w:t xml:space="preserve">Statistics of the computationally reconstructed </w:t>
      </w:r>
      <w:r>
        <w:rPr>
          <w:i/>
        </w:rPr>
        <w:t xml:space="preserve">E. coli </w:t>
      </w:r>
      <w:r>
        <w:t xml:space="preserve">SMRN, covering (a) the proportions of 1039 </w:t>
      </w:r>
      <w:r>
        <w:rPr>
          <w:i/>
        </w:rPr>
        <w:t xml:space="preserve">E. coli </w:t>
      </w:r>
      <w:r>
        <w:t xml:space="preserve">metabolites which are inhibitors, activators, or both, and (b) of 669 </w:t>
      </w:r>
      <w:r>
        <w:rPr>
          <w:i/>
        </w:rPr>
        <w:t xml:space="preserve">E. coli </w:t>
      </w:r>
      <w:r>
        <w:t>enzymatic reactions which are inhibited, activated, or both. (c)-(d) Scatter plots depicting the number of activating and inhibiting interactions each metabolite (c) and each reaction (d) participates in.</w:t>
      </w:r>
    </w:p>
    <w:p w14:paraId="24354CF2" w14:textId="77777777" w:rsidR="00006259" w:rsidRDefault="00D51BA0">
      <w:pPr>
        <w:pStyle w:val="Heading3"/>
      </w:pPr>
      <w:bookmarkStart w:id="114" w:name="_ab62wrrfwl4w" w:colFirst="0" w:colLast="0"/>
      <w:bookmarkEnd w:id="114"/>
      <w:r>
        <w:t xml:space="preserve">Figure 3: Small Molecule Regulatory Network of </w:t>
      </w:r>
      <w:r>
        <w:rPr>
          <w:i/>
        </w:rPr>
        <w:t>E. coli</w:t>
      </w:r>
      <w:r>
        <w:t xml:space="preserve"> Central Carbon Metabolism</w:t>
      </w:r>
    </w:p>
    <w:p w14:paraId="2BD5B7A8" w14:textId="77777777" w:rsidR="00006259" w:rsidRDefault="00D51BA0">
      <w:pPr>
        <w:jc w:val="left"/>
      </w:pPr>
      <w:proofErr w:type="gramStart"/>
      <w:r>
        <w:t xml:space="preserve">Depiction of the small molecule regulatory interactions in the central carbon metabolism of </w:t>
      </w:r>
      <w:r>
        <w:rPr>
          <w:i/>
        </w:rPr>
        <w:t>E. coli</w:t>
      </w:r>
      <w:r>
        <w:t>.</w:t>
      </w:r>
      <w:proofErr w:type="gramEnd"/>
      <w:r>
        <w:t xml:space="preserve"> Red metabolites are </w:t>
      </w:r>
      <w:proofErr w:type="gramStart"/>
      <w:r>
        <w:t>inhibitors,</w:t>
      </w:r>
      <w:proofErr w:type="gramEnd"/>
      <w:r>
        <w:t xml:space="preserve"> green metabolites are activators of the indicated reactions. Another view of this SMRN is given in Figure S3, showing clearly which reactions are inhibited, activated, or both.</w:t>
      </w:r>
    </w:p>
    <w:p w14:paraId="40F37668" w14:textId="77777777" w:rsidR="00006259" w:rsidRDefault="00D51BA0">
      <w:pPr>
        <w:pStyle w:val="Heading3"/>
        <w:jc w:val="left"/>
        <w:rPr>
          <w:sz w:val="24"/>
          <w:szCs w:val="24"/>
        </w:rPr>
      </w:pPr>
      <w:bookmarkStart w:id="115" w:name="_o8mj7xmqelje" w:colFirst="0" w:colLast="0"/>
      <w:bookmarkEnd w:id="115"/>
      <w:r>
        <w:rPr>
          <w:sz w:val="24"/>
          <w:szCs w:val="24"/>
        </w:rPr>
        <w:t xml:space="preserve">Figure 4: Thermodynamics, saturation, and elasticity of small molecule regulatory interactions in </w:t>
      </w:r>
      <w:r>
        <w:rPr>
          <w:i/>
          <w:sz w:val="24"/>
          <w:szCs w:val="24"/>
        </w:rPr>
        <w:t>E. coli</w:t>
      </w:r>
    </w:p>
    <w:p w14:paraId="57124D78" w14:textId="77777777" w:rsidR="00006259" w:rsidRDefault="00D51BA0">
      <w:pPr>
        <w:ind w:left="0"/>
      </w:pPr>
      <w:r>
        <w:t>(</w:t>
      </w:r>
      <w:proofErr w:type="gramStart"/>
      <w:r>
        <w:t>a</w:t>
      </w:r>
      <w:proofErr w:type="gramEnd"/>
      <w:r>
        <w:t xml:space="preserve">)-(b) Comparison of reversibility indices (Γ) </w:t>
      </w:r>
      <w:hyperlink r:id="rId62">
        <w:r>
          <w:t>(Noor et al., 2012)</w:t>
        </w:r>
      </w:hyperlink>
      <w:r>
        <w:t xml:space="preserve"> between regulated and unregulated reactions. |</w:t>
      </w:r>
      <w:proofErr w:type="gramStart"/>
      <w:r>
        <w:t>log</w:t>
      </w:r>
      <w:r>
        <w:rPr>
          <w:vertAlign w:val="subscript"/>
        </w:rPr>
        <w:t>10</w:t>
      </w:r>
      <w:proofErr w:type="gramEnd"/>
      <w:r>
        <w:t>(Γ)| reflects how much freedom the reactants' concentrations need for reversing the flux. For instance, a reaction whose |</w:t>
      </w:r>
      <w:proofErr w:type="gramStart"/>
      <w:r>
        <w:t>log</w:t>
      </w:r>
      <w:r>
        <w:rPr>
          <w:vertAlign w:val="subscript"/>
        </w:rPr>
        <w:t>10</w:t>
      </w:r>
      <w:r>
        <w:t>(</w:t>
      </w:r>
      <w:proofErr w:type="gramEnd"/>
      <w:r>
        <w:t>Γ)| &gt; 3 would require a concentration range of at least 1:10</w:t>
      </w:r>
      <w:r>
        <w:rPr>
          <w:vertAlign w:val="superscript"/>
        </w:rPr>
        <w:t>3</w:t>
      </w:r>
      <w:r>
        <w:t xml:space="preserve"> (e.g. 30 </w:t>
      </w:r>
      <w:proofErr w:type="spellStart"/>
      <w:r>
        <w:t>uM</w:t>
      </w:r>
      <w:proofErr w:type="spellEnd"/>
      <w:r>
        <w:t xml:space="preserve"> to 30 </w:t>
      </w:r>
      <w:proofErr w:type="spellStart"/>
      <w:r>
        <w:t>mM</w:t>
      </w:r>
      <w:proofErr w:type="spellEnd"/>
      <w:r>
        <w:t>) in order to reverse its direction. Physiological constraints typically limit this range to 10</w:t>
      </w:r>
      <w:r>
        <w:rPr>
          <w:vertAlign w:val="superscript"/>
        </w:rPr>
        <w:t>3</w:t>
      </w:r>
      <w:r>
        <w:t>-10</w:t>
      </w:r>
      <w:r>
        <w:rPr>
          <w:vertAlign w:val="superscript"/>
        </w:rPr>
        <w:t>4</w:t>
      </w:r>
      <w:r>
        <w:t xml:space="preserve">. (a) </w:t>
      </w:r>
      <w:proofErr w:type="gramStart"/>
      <w:r>
        <w:t>shows</w:t>
      </w:r>
      <w:proofErr w:type="gramEnd"/>
      <w:r>
        <w:t xml:space="preserve"> the cumulative distribution of |log</w:t>
      </w:r>
      <w:r>
        <w:rPr>
          <w:vertAlign w:val="subscript"/>
        </w:rPr>
        <w:t>10</w:t>
      </w:r>
      <w:r>
        <w:t xml:space="preserve">(Γ)| for all reactions in the </w:t>
      </w:r>
      <w:r>
        <w:rPr>
          <w:i/>
        </w:rPr>
        <w:t>E. coli</w:t>
      </w:r>
      <w:r>
        <w:t xml:space="preserve"> model for which an equilibrium constant could be computed using component contributions </w:t>
      </w:r>
      <w:hyperlink r:id="rId63">
        <w:r>
          <w:t>(Noor et al., 2013)</w:t>
        </w:r>
      </w:hyperlink>
      <w:r>
        <w:t xml:space="preserve">. This means that 60%-70% of reactions are reversible, with virtually no regard to whether they are regulated or not. </w:t>
      </w:r>
      <w:r>
        <w:lastRenderedPageBreak/>
        <w:t>The difference between the distribution of |</w:t>
      </w:r>
      <w:proofErr w:type="gramStart"/>
      <w:r>
        <w:t>log</w:t>
      </w:r>
      <w:r>
        <w:rPr>
          <w:vertAlign w:val="subscript"/>
        </w:rPr>
        <w:t>10</w:t>
      </w:r>
      <w:r>
        <w:t>(</w:t>
      </w:r>
      <w:proofErr w:type="gramEnd"/>
      <w:r>
        <w:t xml:space="preserve">Γ)| for regulated and unregulated reactions is not significant (Mann-Whitney U test p-value = 0.5). In (b), we focus only on reactions in central carbon metabolism, where the difference is not significant either (p-value = 0.3). (c) The distribution of measured metabolite concentrations, where the peak value is slightly below ~1 </w:t>
      </w:r>
      <w:proofErr w:type="spellStart"/>
      <w:r>
        <w:t>mM.</w:t>
      </w:r>
      <w:proofErr w:type="spellEnd"/>
      <w:r>
        <w:t xml:space="preserve"> (d) The histograms of K</w:t>
      </w:r>
      <w:r>
        <w:rPr>
          <w:vertAlign w:val="subscript"/>
        </w:rPr>
        <w:t>M</w:t>
      </w:r>
      <w:r>
        <w:t xml:space="preserve"> and K</w:t>
      </w:r>
      <w:r>
        <w:rPr>
          <w:vertAlign w:val="subscript"/>
        </w:rPr>
        <w:t>I</w:t>
      </w:r>
      <w:r>
        <w:t xml:space="preserve"> values are significantly different (Mann-Whitney U test p-value &lt; 0.005). For a more detailed comparison on a single-metabolite basis, see Figure S6. (e) Conversion of measured binding constants to saturation levels using measurements of metabolite concentrations across 13 conditions further highlights the difference between substrates (K</w:t>
      </w:r>
      <w:r>
        <w:rPr>
          <w:vertAlign w:val="subscript"/>
        </w:rPr>
        <w:t>M</w:t>
      </w:r>
      <w:r>
        <w:t xml:space="preserve"> values) and inhibitors (K</w:t>
      </w:r>
      <w:r>
        <w:rPr>
          <w:vertAlign w:val="subscript"/>
        </w:rPr>
        <w:t>I</w:t>
      </w:r>
      <w:r>
        <w:t xml:space="preserve"> values) (Mann-Whitney U test p-value &lt; 10</w:t>
      </w:r>
      <w:r>
        <w:rPr>
          <w:vertAlign w:val="superscript"/>
        </w:rPr>
        <w:t>-72</w:t>
      </w:r>
      <w:r>
        <w:t>). When comparing the distributions of scaled elasticities (f) we find that inhibitors have significantly higher values (p-value &lt; 10</w:t>
      </w:r>
      <w:r>
        <w:rPr>
          <w:vertAlign w:val="superscript"/>
        </w:rPr>
        <w:t>-44</w:t>
      </w:r>
      <w:r>
        <w:t>), and seem to have a bimodal distribution which is split exactly at 0.5. Note that the absolute elasticity value for inhibitors is exactly equal to the saturation, therefore the blue histogram is the same in (e) and (f). For substrates, however, the elasticity is equal to 1 minus the saturation, so the red histogram in (f) is the mirror image of the one in (e).</w:t>
      </w:r>
    </w:p>
    <w:p w14:paraId="7432DEB0" w14:textId="77777777" w:rsidR="00006259" w:rsidRDefault="00D51BA0">
      <w:pPr>
        <w:pStyle w:val="Heading3"/>
      </w:pPr>
      <w:bookmarkStart w:id="116" w:name="_umn7hoehr521" w:colFirst="0" w:colLast="0"/>
      <w:bookmarkEnd w:id="116"/>
      <w:r>
        <w:t>Figure 5: Functional role of small molecule-enzyme interactions in central metabolism</w:t>
      </w:r>
    </w:p>
    <w:p w14:paraId="5E960DEE" w14:textId="77777777" w:rsidR="00006259" w:rsidRDefault="00D51BA0">
      <w:r>
        <w:t xml:space="preserve">(a) The opposing relationship between elasticity and concentration for a prototypical substrate or inhibitor. In general, substrates have high elasticity at low concentrations, while inhibitors have high elasticity at high concentrations. (b) A </w:t>
      </w:r>
      <w:proofErr w:type="spellStart"/>
      <w:r>
        <w:t>heatmap</w:t>
      </w:r>
      <w:proofErr w:type="spellEnd"/>
      <w:r>
        <w:t xml:space="preserve"> of the median values of each metabolite's elasticity values across all enzymes that utilize it as a substrate (left-hand side) and across all enzymes inhibited by it (right-hand side). The different columns correspond to different growth conditions (batch growth on minimal media with single carbon sources, samples in mid-exponential phase). Saturation levels were calculated using the formula </w:t>
      </w:r>
      <w:r>
        <w:rPr>
          <w:i/>
        </w:rPr>
        <w:t>[S] / ([S] + K</w:t>
      </w:r>
      <w:r>
        <w:rPr>
          <w:i/>
          <w:vertAlign w:val="subscript"/>
        </w:rPr>
        <w:t>S</w:t>
      </w:r>
      <w:r>
        <w:rPr>
          <w:i/>
        </w:rPr>
        <w:t>)</w:t>
      </w:r>
      <w:r>
        <w:t xml:space="preserve">, where </w:t>
      </w:r>
      <w:r>
        <w:rPr>
          <w:i/>
        </w:rPr>
        <w:t>K</w:t>
      </w:r>
      <w:r>
        <w:rPr>
          <w:i/>
          <w:vertAlign w:val="subscript"/>
        </w:rPr>
        <w:t>S</w:t>
      </w:r>
      <w:r>
        <w:t xml:space="preserve"> is either the Michaelis-Menten coefficient (</w:t>
      </w:r>
      <w:r>
        <w:rPr>
          <w:i/>
        </w:rPr>
        <w:t>K</w:t>
      </w:r>
      <w:r>
        <w:rPr>
          <w:i/>
          <w:vertAlign w:val="subscript"/>
        </w:rPr>
        <w:t>M</w:t>
      </w:r>
      <w:r>
        <w:t>) or the inhibition constant (</w:t>
      </w:r>
      <w:r>
        <w:rPr>
          <w:i/>
        </w:rPr>
        <w:t>K</w:t>
      </w:r>
      <w:r>
        <w:rPr>
          <w:i/>
          <w:vertAlign w:val="subscript"/>
        </w:rPr>
        <w:t>I</w:t>
      </w:r>
      <w:r>
        <w:t xml:space="preserve">) and in turn elasticities were calculated as described in main text. The numbers next to each metabolite in parentheses count the number of different </w:t>
      </w:r>
      <w:r>
        <w:rPr>
          <w:i/>
        </w:rPr>
        <w:t>K</w:t>
      </w:r>
      <w:r>
        <w:rPr>
          <w:i/>
          <w:vertAlign w:val="subscript"/>
        </w:rPr>
        <w:t xml:space="preserve">M </w:t>
      </w:r>
      <w:r>
        <w:t>or</w:t>
      </w:r>
      <w:r>
        <w:rPr>
          <w:i/>
        </w:rPr>
        <w:t xml:space="preserve"> K</w:t>
      </w:r>
      <w:r>
        <w:rPr>
          <w:i/>
          <w:vertAlign w:val="subscript"/>
        </w:rPr>
        <w:t>I</w:t>
      </w:r>
      <w:r>
        <w:t xml:space="preserve"> values, respectively, that a metabolite has in our database (for different reactions). If a metabolite has more than one </w:t>
      </w:r>
      <w:r>
        <w:rPr>
          <w:i/>
        </w:rPr>
        <w:t>K</w:t>
      </w:r>
      <w:r>
        <w:rPr>
          <w:i/>
          <w:vertAlign w:val="subscript"/>
        </w:rPr>
        <w:t>M</w:t>
      </w:r>
      <w:r>
        <w:t xml:space="preserve"> or </w:t>
      </w:r>
      <w:r>
        <w:rPr>
          <w:i/>
        </w:rPr>
        <w:t>K</w:t>
      </w:r>
      <w:r>
        <w:rPr>
          <w:i/>
          <w:vertAlign w:val="subscript"/>
        </w:rPr>
        <w:t xml:space="preserve">I </w:t>
      </w:r>
      <w:r>
        <w:t>value (i.e. for more than one enzyme), the median of all elasticities is shown. For more details, see Figure S5 and tables S5-S8.</w:t>
      </w:r>
    </w:p>
    <w:p w14:paraId="3DA15760" w14:textId="77777777" w:rsidR="00006259" w:rsidRDefault="00D51BA0">
      <w:pPr>
        <w:pStyle w:val="Heading3"/>
        <w:jc w:val="left"/>
      </w:pPr>
      <w:bookmarkStart w:id="117" w:name="_6mutkb6cw0v8" w:colFirst="0" w:colLast="0"/>
      <w:bookmarkEnd w:id="117"/>
      <w:r>
        <w:t>Figure 6: Small molecule regulation across kingdoms of life</w:t>
      </w:r>
    </w:p>
    <w:p w14:paraId="71A1D7A3" w14:textId="77777777" w:rsidR="00006259" w:rsidRDefault="00D51BA0">
      <w:pPr>
        <w:jc w:val="left"/>
      </w:pPr>
      <w:r>
        <w:t>The BRENDA database was mined for all reports of small molecule regulatory interactions across all species. These interactions were aggregated by unique metabolite-reaction pairs. For each interaction evident in at least 10 different organisms and supported by evidence from at least 10 different published studies, followed by manual curation of the results. We identified the broad phylogenetic taxon within which the interaction was present. Nearly all conserved interactions are inhibitory, with a two exceptions: the activation of PFK by three metabolites, AMP, ADP, and fructose-2</w:t>
      </w:r>
      <w:proofErr w:type="gramStart"/>
      <w:r>
        <w:t>,6</w:t>
      </w:r>
      <w:proofErr w:type="gramEnd"/>
      <w:r>
        <w:t xml:space="preserve">-bisphosphate, and the activation of PEP carboxylase by G6P. </w:t>
      </w:r>
    </w:p>
    <w:p w14:paraId="68DA7948" w14:textId="77777777" w:rsidR="00006259" w:rsidRDefault="00D51BA0">
      <w:pPr>
        <w:pStyle w:val="Heading3"/>
        <w:jc w:val="left"/>
        <w:rPr>
          <w:i/>
        </w:rPr>
      </w:pPr>
      <w:bookmarkStart w:id="118" w:name="_h6r6xu9ucqqq" w:colFirst="0" w:colLast="0"/>
      <w:bookmarkEnd w:id="118"/>
      <w:r>
        <w:lastRenderedPageBreak/>
        <w:t xml:space="preserve">Figure 7: Combined architecture of direct small molecule and </w:t>
      </w:r>
      <w:proofErr w:type="gramStart"/>
      <w:r>
        <w:t>indirect  transcriptional</w:t>
      </w:r>
      <w:proofErr w:type="gramEnd"/>
      <w:r>
        <w:t xml:space="preserve"> regulation via endogenous metabolites in </w:t>
      </w:r>
      <w:r>
        <w:rPr>
          <w:i/>
        </w:rPr>
        <w:t>E. coli</w:t>
      </w:r>
    </w:p>
    <w:p w14:paraId="206B9CBE" w14:textId="77777777" w:rsidR="00006259" w:rsidRDefault="00D51BA0">
      <w:pPr>
        <w:jc w:val="left"/>
      </w:pPr>
      <w:proofErr w:type="gramStart"/>
      <w:r>
        <w:t>A map of the reactions in central carbon metabolism that are regulated directly or indirectly by metabolite(s).</w:t>
      </w:r>
      <w:proofErr w:type="gramEnd"/>
      <w:r>
        <w:t xml:space="preserve"> On the left are reactions which are reported to have at least one metabolite - enzyme interaction. Middle diagram indicates reactions which are indirectly regulated by metabolites via transcription: in each case, the reaction is regulated by transcription factors that are recipients of metabolic signals (i.e. </w:t>
      </w:r>
      <w:proofErr w:type="spellStart"/>
      <w:r>
        <w:t>Cra</w:t>
      </w:r>
      <w:proofErr w:type="spellEnd"/>
      <w:r>
        <w:t xml:space="preserve">-FDP, </w:t>
      </w:r>
      <w:proofErr w:type="spellStart"/>
      <w:r>
        <w:t>Crp-cAMP</w:t>
      </w:r>
      <w:proofErr w:type="spellEnd"/>
      <w:r>
        <w:t xml:space="preserve">), as reported in </w:t>
      </w:r>
      <w:hyperlink r:id="rId64">
        <w:r>
          <w:t>(Kochanowski et al., 2017)</w:t>
        </w:r>
      </w:hyperlink>
      <w:r>
        <w:t xml:space="preserve">. Some reactions, </w:t>
      </w:r>
      <w:r>
        <w:rPr>
          <w:i/>
        </w:rPr>
        <w:t xml:space="preserve">e.g. </w:t>
      </w:r>
      <w:r>
        <w:t>those in intermediate glycolysis, are regulated exclusively by transcription. Map on the right overlays small-molecule and transcriptional regulation.</w:t>
      </w:r>
    </w:p>
    <w:p w14:paraId="5B68F9D7" w14:textId="77777777" w:rsidR="00006259" w:rsidRDefault="00D51BA0">
      <w:pPr>
        <w:widowControl w:val="0"/>
        <w:spacing w:before="20" w:after="0" w:line="240" w:lineRule="auto"/>
        <w:ind w:left="0"/>
        <w:jc w:val="left"/>
      </w:pPr>
      <w:r>
        <w:br w:type="page"/>
      </w:r>
    </w:p>
    <w:p w14:paraId="65459E9F" w14:textId="77777777" w:rsidR="00006259" w:rsidRDefault="00006259">
      <w:pPr>
        <w:widowControl w:val="0"/>
        <w:spacing w:after="0"/>
        <w:ind w:left="0"/>
        <w:jc w:val="left"/>
      </w:pPr>
    </w:p>
    <w:p w14:paraId="3AE31AB8" w14:textId="77777777" w:rsidR="00006259" w:rsidRDefault="00A7349C">
      <w:pPr>
        <w:widowControl w:val="0"/>
        <w:ind w:left="0"/>
        <w:jc w:val="left"/>
      </w:pPr>
      <w:hyperlink r:id="rId65">
        <w:r w:rsidR="00D51BA0">
          <w:rPr>
            <w:b/>
          </w:rPr>
          <w:t>References:</w:t>
        </w:r>
      </w:hyperlink>
    </w:p>
    <w:p w14:paraId="3584E055" w14:textId="77777777" w:rsidR="00006259" w:rsidRDefault="00A7349C">
      <w:pPr>
        <w:widowControl w:val="0"/>
        <w:spacing w:after="0" w:line="240" w:lineRule="auto"/>
        <w:ind w:left="450" w:hanging="450"/>
        <w:jc w:val="left"/>
      </w:pPr>
      <w:hyperlink r:id="rId66">
        <w:proofErr w:type="gramStart"/>
        <w:r w:rsidR="00D51BA0">
          <w:t xml:space="preserve">Akashi, H., </w:t>
        </w:r>
        <w:proofErr w:type="spellStart"/>
        <w:r w:rsidR="00D51BA0">
          <w:t>Gojobori</w:t>
        </w:r>
        <w:proofErr w:type="spellEnd"/>
        <w:r w:rsidR="00D51BA0">
          <w:t>, T., 2002.</w:t>
        </w:r>
        <w:proofErr w:type="gramEnd"/>
        <w:r w:rsidR="00D51BA0">
          <w:t xml:space="preserve"> </w:t>
        </w:r>
        <w:proofErr w:type="gramStart"/>
        <w:r w:rsidR="00D51BA0">
          <w:t xml:space="preserve">Metabolic efficiency and amino acid composition in the proteomes of Escherichia coli and Bacillus </w:t>
        </w:r>
        <w:proofErr w:type="spellStart"/>
        <w:r w:rsidR="00D51BA0">
          <w:t>subtilis</w:t>
        </w:r>
        <w:proofErr w:type="spellEnd"/>
        <w:r w:rsidR="00D51BA0">
          <w:t>.</w:t>
        </w:r>
        <w:proofErr w:type="gramEnd"/>
        <w:r w:rsidR="00D51BA0">
          <w:t xml:space="preserve"> Proc. Natl. Acad. Sci. United States Am. 99, 3695–3700. doi:10.1073/pnas.062526999</w:t>
        </w:r>
      </w:hyperlink>
    </w:p>
    <w:p w14:paraId="459EEE67" w14:textId="77777777" w:rsidR="00006259" w:rsidRDefault="00A7349C">
      <w:pPr>
        <w:widowControl w:val="0"/>
        <w:spacing w:after="0" w:line="240" w:lineRule="auto"/>
        <w:ind w:left="450" w:hanging="450"/>
        <w:jc w:val="left"/>
      </w:pPr>
      <w:hyperlink r:id="rId67">
        <w:proofErr w:type="spellStart"/>
        <w:proofErr w:type="gramStart"/>
        <w:r w:rsidR="00D51BA0">
          <w:t>Alam</w:t>
        </w:r>
        <w:proofErr w:type="spellEnd"/>
        <w:r w:rsidR="00D51BA0">
          <w:t xml:space="preserve">, M.T., Olin-Sandoval, V., </w:t>
        </w:r>
        <w:proofErr w:type="spellStart"/>
        <w:r w:rsidR="00D51BA0">
          <w:t>Stincone</w:t>
        </w:r>
        <w:proofErr w:type="spellEnd"/>
        <w:r w:rsidR="00D51BA0">
          <w:t xml:space="preserve">, A., Keller, M.A., </w:t>
        </w:r>
        <w:proofErr w:type="spellStart"/>
        <w:r w:rsidR="00D51BA0">
          <w:t>Zelezniak</w:t>
        </w:r>
        <w:proofErr w:type="spellEnd"/>
        <w:r w:rsidR="00D51BA0">
          <w:t xml:space="preserve">, A., </w:t>
        </w:r>
        <w:proofErr w:type="spellStart"/>
        <w:r w:rsidR="00D51BA0">
          <w:t>Luisi</w:t>
        </w:r>
        <w:proofErr w:type="spellEnd"/>
        <w:r w:rsidR="00D51BA0">
          <w:t xml:space="preserve">, B.F., </w:t>
        </w:r>
        <w:proofErr w:type="spellStart"/>
        <w:r w:rsidR="00D51BA0">
          <w:t>Ralser</w:t>
        </w:r>
        <w:proofErr w:type="spellEnd"/>
        <w:r w:rsidR="00D51BA0">
          <w:t>, M., 2017.</w:t>
        </w:r>
        <w:proofErr w:type="gramEnd"/>
        <w:r w:rsidR="00D51BA0">
          <w:t xml:space="preserve"> </w:t>
        </w:r>
        <w:proofErr w:type="gramStart"/>
        <w:r w:rsidR="00D51BA0">
          <w:t>The self-inhibitory nature of metabolic networks and its alleviation through compartmentalization.</w:t>
        </w:r>
        <w:proofErr w:type="gramEnd"/>
        <w:r w:rsidR="00D51BA0">
          <w:t xml:space="preserve"> Nat. </w:t>
        </w:r>
        <w:proofErr w:type="spellStart"/>
        <w:r w:rsidR="00D51BA0">
          <w:t>Commun</w:t>
        </w:r>
        <w:proofErr w:type="spellEnd"/>
        <w:r w:rsidR="00D51BA0">
          <w:t xml:space="preserve">. </w:t>
        </w:r>
        <w:proofErr w:type="gramStart"/>
        <w:r w:rsidR="00D51BA0">
          <w:t>8, 16018.</w:t>
        </w:r>
        <w:proofErr w:type="gramEnd"/>
        <w:r w:rsidR="00D51BA0">
          <w:t xml:space="preserve"> </w:t>
        </w:r>
        <w:proofErr w:type="gramStart"/>
        <w:r w:rsidR="00D51BA0">
          <w:t>doi:10.1038</w:t>
        </w:r>
        <w:proofErr w:type="gramEnd"/>
        <w:r w:rsidR="00D51BA0">
          <w:t>/ncomms16018</w:t>
        </w:r>
      </w:hyperlink>
    </w:p>
    <w:p w14:paraId="7D2CB0DE" w14:textId="77777777" w:rsidR="00006259" w:rsidRDefault="00A7349C">
      <w:pPr>
        <w:widowControl w:val="0"/>
        <w:spacing w:after="0" w:line="240" w:lineRule="auto"/>
        <w:ind w:left="450" w:hanging="450"/>
        <w:jc w:val="left"/>
      </w:pPr>
      <w:hyperlink r:id="rId68">
        <w:r w:rsidR="00D51BA0">
          <w:t xml:space="preserve">Atkinson, D.E., 1968. </w:t>
        </w:r>
        <w:proofErr w:type="gramStart"/>
        <w:r w:rsidR="00D51BA0">
          <w:t xml:space="preserve">The energy charge of the </w:t>
        </w:r>
        <w:proofErr w:type="spellStart"/>
        <w:r w:rsidR="00D51BA0">
          <w:t>adenylate</w:t>
        </w:r>
        <w:proofErr w:type="spellEnd"/>
        <w:r w:rsidR="00D51BA0">
          <w:t xml:space="preserve"> pool as a regulatory parameter.</w:t>
        </w:r>
        <w:proofErr w:type="gramEnd"/>
        <w:r w:rsidR="00D51BA0">
          <w:t xml:space="preserve"> </w:t>
        </w:r>
        <w:proofErr w:type="gramStart"/>
        <w:r w:rsidR="00D51BA0">
          <w:t>Interaction with feedback modifiers.</w:t>
        </w:r>
        <w:proofErr w:type="gramEnd"/>
        <w:r w:rsidR="00D51BA0">
          <w:t xml:space="preserve"> Biochemistry 7, 4030–4034. </w:t>
        </w:r>
        <w:proofErr w:type="gramStart"/>
        <w:r w:rsidR="00D51BA0">
          <w:t>doi:10.1021</w:t>
        </w:r>
        <w:proofErr w:type="gramEnd"/>
        <w:r w:rsidR="00D51BA0">
          <w:t>/bi00851a033</w:t>
        </w:r>
      </w:hyperlink>
    </w:p>
    <w:p w14:paraId="368A317B" w14:textId="77777777" w:rsidR="00006259" w:rsidRDefault="00A7349C">
      <w:pPr>
        <w:widowControl w:val="0"/>
        <w:spacing w:after="0" w:line="240" w:lineRule="auto"/>
        <w:ind w:left="450" w:hanging="450"/>
        <w:jc w:val="left"/>
      </w:pPr>
      <w:hyperlink r:id="rId69">
        <w:proofErr w:type="gramStart"/>
        <w:r w:rsidR="00D51BA0">
          <w:t xml:space="preserve">Bennett, B.D., Kimball, E.H., Gao, M., </w:t>
        </w:r>
        <w:proofErr w:type="spellStart"/>
        <w:r w:rsidR="00D51BA0">
          <w:t>Osterhout</w:t>
        </w:r>
        <w:proofErr w:type="spellEnd"/>
        <w:r w:rsidR="00D51BA0">
          <w:t xml:space="preserve">, R., Van </w:t>
        </w:r>
        <w:proofErr w:type="spellStart"/>
        <w:r w:rsidR="00D51BA0">
          <w:t>Dien</w:t>
        </w:r>
        <w:proofErr w:type="spellEnd"/>
        <w:r w:rsidR="00D51BA0">
          <w:t>, S.J., Rabinowitz, J.D., 2009.</w:t>
        </w:r>
        <w:proofErr w:type="gramEnd"/>
        <w:r w:rsidR="00D51BA0">
          <w:t xml:space="preserve"> Absolute metabolite concentrations and implied enzyme active site occupancy in Escherichia coli. Nat. Chem. Biol. 5, 593–599. doi:10.1038/nchembio.186</w:t>
        </w:r>
      </w:hyperlink>
    </w:p>
    <w:p w14:paraId="6E9906D6" w14:textId="77777777" w:rsidR="00006259" w:rsidRDefault="00A7349C">
      <w:pPr>
        <w:widowControl w:val="0"/>
        <w:spacing w:after="0" w:line="240" w:lineRule="auto"/>
        <w:ind w:left="450" w:hanging="450"/>
        <w:jc w:val="left"/>
      </w:pPr>
      <w:hyperlink r:id="rId70">
        <w:proofErr w:type="spellStart"/>
        <w:r w:rsidR="00D51BA0">
          <w:t>Buschmeier</w:t>
        </w:r>
        <w:proofErr w:type="spellEnd"/>
        <w:r w:rsidR="00D51BA0">
          <w:t xml:space="preserve">, B., </w:t>
        </w:r>
        <w:proofErr w:type="spellStart"/>
        <w:r w:rsidR="00D51BA0">
          <w:t>Hengstenberg</w:t>
        </w:r>
        <w:proofErr w:type="spellEnd"/>
        <w:r w:rsidR="00D51BA0">
          <w:t xml:space="preserve">, W., </w:t>
        </w:r>
        <w:proofErr w:type="spellStart"/>
        <w:r w:rsidR="00D51BA0">
          <w:t>Deutscher</w:t>
        </w:r>
        <w:proofErr w:type="spellEnd"/>
        <w:r w:rsidR="00D51BA0">
          <w:t xml:space="preserve">, J., 1985. </w:t>
        </w:r>
        <w:proofErr w:type="gramStart"/>
        <w:r w:rsidR="00D51BA0">
          <w:t>Purification and properties of 1-phosphofructokinase from Escherichia coli.</w:t>
        </w:r>
        <w:proofErr w:type="gramEnd"/>
        <w:r w:rsidR="00D51BA0">
          <w:t xml:space="preserve"> FEMS </w:t>
        </w:r>
        <w:proofErr w:type="spellStart"/>
        <w:r w:rsidR="00D51BA0">
          <w:t>Microbiol</w:t>
        </w:r>
        <w:proofErr w:type="spellEnd"/>
        <w:r w:rsidR="00D51BA0">
          <w:t xml:space="preserve">. </w:t>
        </w:r>
        <w:proofErr w:type="spellStart"/>
        <w:r w:rsidR="00D51BA0">
          <w:t>Lett</w:t>
        </w:r>
        <w:proofErr w:type="spellEnd"/>
        <w:r w:rsidR="00D51BA0">
          <w:t>. 29. doi:10.1111/j.1574-6968.1985.tb00868.x</w:t>
        </w:r>
      </w:hyperlink>
    </w:p>
    <w:p w14:paraId="7FA820B2" w14:textId="77777777" w:rsidR="00006259" w:rsidRDefault="00A7349C">
      <w:pPr>
        <w:widowControl w:val="0"/>
        <w:spacing w:after="0" w:line="240" w:lineRule="auto"/>
        <w:ind w:left="450" w:hanging="450"/>
        <w:jc w:val="left"/>
      </w:pPr>
      <w:hyperlink r:id="rId71">
        <w:proofErr w:type="spellStart"/>
        <w:r w:rsidR="00D51BA0">
          <w:t>Caspi</w:t>
        </w:r>
        <w:proofErr w:type="spellEnd"/>
        <w:r w:rsidR="00D51BA0">
          <w:t xml:space="preserve">, R., </w:t>
        </w:r>
        <w:proofErr w:type="spellStart"/>
        <w:r w:rsidR="00D51BA0">
          <w:t>Billington</w:t>
        </w:r>
        <w:proofErr w:type="spellEnd"/>
        <w:r w:rsidR="00D51BA0">
          <w:t xml:space="preserve">, R., Ferrer, L., </w:t>
        </w:r>
        <w:proofErr w:type="spellStart"/>
        <w:r w:rsidR="00D51BA0">
          <w:t>Foerster</w:t>
        </w:r>
        <w:proofErr w:type="spellEnd"/>
        <w:r w:rsidR="00D51BA0">
          <w:t xml:space="preserve">, H., Fulcher, C.A., </w:t>
        </w:r>
        <w:proofErr w:type="spellStart"/>
        <w:r w:rsidR="00D51BA0">
          <w:t>Keseler</w:t>
        </w:r>
        <w:proofErr w:type="spellEnd"/>
        <w:r w:rsidR="00D51BA0">
          <w:t xml:space="preserve">, I.M., Kothari, A., </w:t>
        </w:r>
        <w:proofErr w:type="spellStart"/>
        <w:r w:rsidR="00D51BA0">
          <w:t>Krummenacker</w:t>
        </w:r>
        <w:proofErr w:type="spellEnd"/>
        <w:r w:rsidR="00D51BA0">
          <w:t xml:space="preserve">, M., </w:t>
        </w:r>
        <w:proofErr w:type="spellStart"/>
        <w:r w:rsidR="00D51BA0">
          <w:t>Latendresse</w:t>
        </w:r>
        <w:proofErr w:type="spellEnd"/>
        <w:r w:rsidR="00D51BA0">
          <w:t xml:space="preserve">, M., Mueller, L.A., Ong, Q., Paley, S., </w:t>
        </w:r>
        <w:proofErr w:type="spellStart"/>
        <w:r w:rsidR="00D51BA0">
          <w:t>Subhraveti</w:t>
        </w:r>
        <w:proofErr w:type="spellEnd"/>
        <w:r w:rsidR="00D51BA0">
          <w:t xml:space="preserve">, P., Weaver, D.S., Karp, P.D., 2016. </w:t>
        </w:r>
        <w:proofErr w:type="gramStart"/>
        <w:r w:rsidR="00D51BA0">
          <w:t xml:space="preserve">The </w:t>
        </w:r>
        <w:proofErr w:type="spellStart"/>
        <w:r w:rsidR="00D51BA0">
          <w:t>MetaCyc</w:t>
        </w:r>
        <w:proofErr w:type="spellEnd"/>
        <w:r w:rsidR="00D51BA0">
          <w:t xml:space="preserve"> database of metabolic pathways and enzymes and the </w:t>
        </w:r>
        <w:proofErr w:type="spellStart"/>
        <w:r w:rsidR="00D51BA0">
          <w:t>BioCyc</w:t>
        </w:r>
        <w:proofErr w:type="spellEnd"/>
        <w:r w:rsidR="00D51BA0">
          <w:t xml:space="preserve"> collection of pathway/genome databases.</w:t>
        </w:r>
        <w:proofErr w:type="gramEnd"/>
        <w:r w:rsidR="00D51BA0">
          <w:t xml:space="preserve"> </w:t>
        </w:r>
        <w:proofErr w:type="gramStart"/>
        <w:r w:rsidR="00D51BA0">
          <w:t>Nucleic acids Res. 44, D471–D480.</w:t>
        </w:r>
        <w:proofErr w:type="gramEnd"/>
        <w:r w:rsidR="00D51BA0">
          <w:t xml:space="preserve"> doi:10.1093/</w:t>
        </w:r>
        <w:proofErr w:type="spellStart"/>
        <w:r w:rsidR="00D51BA0">
          <w:t>nar</w:t>
        </w:r>
        <w:proofErr w:type="spellEnd"/>
        <w:r w:rsidR="00D51BA0">
          <w:t>/gkv1164</w:t>
        </w:r>
      </w:hyperlink>
    </w:p>
    <w:p w14:paraId="6FFB4EA9" w14:textId="77777777" w:rsidR="00006259" w:rsidRDefault="00A7349C">
      <w:pPr>
        <w:widowControl w:val="0"/>
        <w:spacing w:after="0" w:line="240" w:lineRule="auto"/>
        <w:ind w:left="450" w:hanging="450"/>
        <w:jc w:val="left"/>
      </w:pPr>
      <w:hyperlink r:id="rId72">
        <w:r w:rsidR="00D51BA0">
          <w:t xml:space="preserve">Chamberlain, S.A., </w:t>
        </w:r>
        <w:proofErr w:type="spellStart"/>
        <w:r w:rsidR="00D51BA0">
          <w:t>Szöcs</w:t>
        </w:r>
        <w:proofErr w:type="spellEnd"/>
        <w:r w:rsidR="00D51BA0">
          <w:t xml:space="preserve">, E., 2013. </w:t>
        </w:r>
        <w:proofErr w:type="spellStart"/>
        <w:proofErr w:type="gramStart"/>
        <w:r w:rsidR="00D51BA0">
          <w:t>taxize</w:t>
        </w:r>
        <w:proofErr w:type="spellEnd"/>
        <w:proofErr w:type="gramEnd"/>
        <w:r w:rsidR="00D51BA0">
          <w:t>: taxonomic search and retrieval in R. F1000Research. doi:10.12688/f1000research.2-191.v2</w:t>
        </w:r>
      </w:hyperlink>
    </w:p>
    <w:p w14:paraId="1705AF4B" w14:textId="77777777" w:rsidR="00006259" w:rsidRDefault="00A7349C">
      <w:pPr>
        <w:widowControl w:val="0"/>
        <w:spacing w:after="0" w:line="240" w:lineRule="auto"/>
        <w:ind w:left="450" w:hanging="450"/>
        <w:jc w:val="left"/>
      </w:pPr>
      <w:hyperlink r:id="rId73">
        <w:proofErr w:type="spellStart"/>
        <w:r w:rsidR="00D51BA0" w:rsidRPr="004B6A5F">
          <w:rPr>
            <w:lang w:val="it-IT"/>
          </w:rPr>
          <w:t>Chandra</w:t>
        </w:r>
        <w:proofErr w:type="spellEnd"/>
        <w:r w:rsidR="00D51BA0" w:rsidRPr="004B6A5F">
          <w:rPr>
            <w:lang w:val="it-IT"/>
          </w:rPr>
          <w:t xml:space="preserve">, F.A., </w:t>
        </w:r>
        <w:proofErr w:type="spellStart"/>
        <w:r w:rsidR="00D51BA0" w:rsidRPr="004B6A5F">
          <w:rPr>
            <w:lang w:val="it-IT"/>
          </w:rPr>
          <w:t>Buzi</w:t>
        </w:r>
        <w:proofErr w:type="spellEnd"/>
        <w:r w:rsidR="00D51BA0" w:rsidRPr="004B6A5F">
          <w:rPr>
            <w:lang w:val="it-IT"/>
          </w:rPr>
          <w:t xml:space="preserve">, G., </w:t>
        </w:r>
        <w:proofErr w:type="spellStart"/>
        <w:r w:rsidR="00D51BA0" w:rsidRPr="004B6A5F">
          <w:rPr>
            <w:lang w:val="it-IT"/>
          </w:rPr>
          <w:t>Doyle</w:t>
        </w:r>
        <w:proofErr w:type="spellEnd"/>
        <w:r w:rsidR="00D51BA0" w:rsidRPr="004B6A5F">
          <w:rPr>
            <w:lang w:val="it-IT"/>
          </w:rPr>
          <w:t xml:space="preserve">, J.C., 2011. </w:t>
        </w:r>
        <w:r w:rsidR="00D51BA0">
          <w:t>Glycolytic oscillations and limits on robust efficiency. Sci. 333, 187–192. doi:10.1126/science.1200705</w:t>
        </w:r>
      </w:hyperlink>
    </w:p>
    <w:p w14:paraId="50229A80" w14:textId="77777777" w:rsidR="00006259" w:rsidRDefault="00A7349C">
      <w:pPr>
        <w:widowControl w:val="0"/>
        <w:spacing w:after="0" w:line="240" w:lineRule="auto"/>
        <w:ind w:left="450" w:hanging="450"/>
        <w:jc w:val="left"/>
      </w:pPr>
      <w:hyperlink r:id="rId74">
        <w:r w:rsidR="00D51BA0" w:rsidRPr="004B6A5F">
          <w:rPr>
            <w:lang w:val="de-CH"/>
          </w:rPr>
          <w:t xml:space="preserve">Chang, A., Scheer, M., Grote, A., Schomburg, I., Schomburg, D., 2009. </w:t>
        </w:r>
        <w:r w:rsidR="00D51BA0">
          <w:t>BRENDA, AMENDA and FRENDA the enzyme information system: new content and tools in 2009. Nucleic Acids Res. 37. doi:10.1093/</w:t>
        </w:r>
        <w:proofErr w:type="spellStart"/>
        <w:r w:rsidR="00D51BA0">
          <w:t>nar</w:t>
        </w:r>
        <w:proofErr w:type="spellEnd"/>
        <w:r w:rsidR="00D51BA0">
          <w:t>/gkn820</w:t>
        </w:r>
      </w:hyperlink>
    </w:p>
    <w:p w14:paraId="5A8DFA90" w14:textId="77777777" w:rsidR="00006259" w:rsidRDefault="00A7349C">
      <w:pPr>
        <w:widowControl w:val="0"/>
        <w:spacing w:after="0" w:line="240" w:lineRule="auto"/>
        <w:ind w:left="450" w:hanging="450"/>
        <w:jc w:val="left"/>
      </w:pPr>
      <w:hyperlink r:id="rId75">
        <w:r w:rsidR="00D51BA0">
          <w:t xml:space="preserve">Chang, A., </w:t>
        </w:r>
        <w:proofErr w:type="spellStart"/>
        <w:r w:rsidR="00D51BA0">
          <w:t>Schomburg</w:t>
        </w:r>
        <w:proofErr w:type="spellEnd"/>
        <w:r w:rsidR="00D51BA0">
          <w:t xml:space="preserve">, I., </w:t>
        </w:r>
        <w:proofErr w:type="spellStart"/>
        <w:r w:rsidR="00D51BA0">
          <w:t>Placzek</w:t>
        </w:r>
        <w:proofErr w:type="spellEnd"/>
        <w:r w:rsidR="00D51BA0">
          <w:t xml:space="preserve">, S., </w:t>
        </w:r>
        <w:proofErr w:type="spellStart"/>
        <w:r w:rsidR="00D51BA0">
          <w:t>Jeske</w:t>
        </w:r>
        <w:proofErr w:type="spellEnd"/>
        <w:r w:rsidR="00D51BA0">
          <w:t xml:space="preserve">, L., </w:t>
        </w:r>
        <w:proofErr w:type="spellStart"/>
        <w:r w:rsidR="00D51BA0">
          <w:t>Ulbrich</w:t>
        </w:r>
        <w:proofErr w:type="spellEnd"/>
        <w:r w:rsidR="00D51BA0">
          <w:t xml:space="preserve">, M., Xiao, M., </w:t>
        </w:r>
        <w:proofErr w:type="spellStart"/>
        <w:r w:rsidR="00D51BA0">
          <w:t>Sensen</w:t>
        </w:r>
        <w:proofErr w:type="spellEnd"/>
        <w:r w:rsidR="00D51BA0">
          <w:t xml:space="preserve">, C.W., </w:t>
        </w:r>
        <w:proofErr w:type="spellStart"/>
        <w:r w:rsidR="00D51BA0">
          <w:t>Schomburg</w:t>
        </w:r>
        <w:proofErr w:type="spellEnd"/>
        <w:r w:rsidR="00D51BA0">
          <w:t xml:space="preserve">, D., 2015. BRENDA in 2015: exciting developments in its 25th year of existence. </w:t>
        </w:r>
        <w:proofErr w:type="gramStart"/>
        <w:r w:rsidR="00D51BA0">
          <w:t>Nucleic acids Res. 43, D439–D446.</w:t>
        </w:r>
        <w:proofErr w:type="gramEnd"/>
        <w:r w:rsidR="00D51BA0">
          <w:t xml:space="preserve"> doi:10.1093/</w:t>
        </w:r>
        <w:proofErr w:type="spellStart"/>
        <w:r w:rsidR="00D51BA0">
          <w:t>nar</w:t>
        </w:r>
        <w:proofErr w:type="spellEnd"/>
        <w:r w:rsidR="00D51BA0">
          <w:t>/gku1068</w:t>
        </w:r>
      </w:hyperlink>
    </w:p>
    <w:p w14:paraId="13D24CE4" w14:textId="77777777" w:rsidR="00006259" w:rsidRDefault="00A7349C">
      <w:pPr>
        <w:widowControl w:val="0"/>
        <w:spacing w:after="0" w:line="240" w:lineRule="auto"/>
        <w:ind w:left="450" w:hanging="450"/>
        <w:jc w:val="left"/>
      </w:pPr>
      <w:hyperlink r:id="rId76">
        <w:r w:rsidR="00D51BA0">
          <w:t xml:space="preserve">Chen, Z., </w:t>
        </w:r>
        <w:proofErr w:type="spellStart"/>
        <w:r w:rsidR="00D51BA0">
          <w:t>Rappert</w:t>
        </w:r>
        <w:proofErr w:type="spellEnd"/>
        <w:r w:rsidR="00D51BA0">
          <w:t>, S., Zeng, A</w:t>
        </w:r>
        <w:proofErr w:type="gramStart"/>
        <w:r w:rsidR="00D51BA0">
          <w:t>.-</w:t>
        </w:r>
        <w:proofErr w:type="gramEnd"/>
        <w:r w:rsidR="00D51BA0">
          <w:t xml:space="preserve">P., 2015. </w:t>
        </w:r>
        <w:proofErr w:type="gramStart"/>
        <w:r w:rsidR="00D51BA0">
          <w:t xml:space="preserve">Rational design of allosteric regulation of </w:t>
        </w:r>
        <w:proofErr w:type="spellStart"/>
        <w:r w:rsidR="00D51BA0">
          <w:t>homoserine</w:t>
        </w:r>
        <w:proofErr w:type="spellEnd"/>
        <w:r w:rsidR="00D51BA0">
          <w:t xml:space="preserve"> dehydrogenase by a </w:t>
        </w:r>
        <w:proofErr w:type="spellStart"/>
        <w:r w:rsidR="00D51BA0">
          <w:t>nonnatural</w:t>
        </w:r>
        <w:proofErr w:type="spellEnd"/>
        <w:r w:rsidR="00D51BA0">
          <w:t xml:space="preserve"> inhibitor L-lysine.</w:t>
        </w:r>
        <w:proofErr w:type="gramEnd"/>
        <w:r w:rsidR="00D51BA0">
          <w:t xml:space="preserve"> ACS Synth. Biol. 4, 126–131. </w:t>
        </w:r>
        <w:proofErr w:type="gramStart"/>
        <w:r w:rsidR="00D51BA0">
          <w:t>doi:10.1021</w:t>
        </w:r>
        <w:proofErr w:type="gramEnd"/>
        <w:r w:rsidR="00D51BA0">
          <w:t>/sb400133g</w:t>
        </w:r>
      </w:hyperlink>
    </w:p>
    <w:p w14:paraId="05DC93DC" w14:textId="77777777" w:rsidR="00006259" w:rsidRDefault="00A7349C">
      <w:pPr>
        <w:widowControl w:val="0"/>
        <w:spacing w:after="0" w:line="240" w:lineRule="auto"/>
        <w:ind w:left="450" w:hanging="450"/>
        <w:jc w:val="left"/>
      </w:pPr>
      <w:hyperlink r:id="rId77">
        <w:proofErr w:type="spellStart"/>
        <w:r w:rsidR="00D51BA0">
          <w:t>Christofk</w:t>
        </w:r>
        <w:proofErr w:type="spellEnd"/>
        <w:r w:rsidR="00D51BA0">
          <w:t xml:space="preserve">, H.R., Vander </w:t>
        </w:r>
        <w:proofErr w:type="spellStart"/>
        <w:r w:rsidR="00D51BA0">
          <w:t>Heiden</w:t>
        </w:r>
        <w:proofErr w:type="spellEnd"/>
        <w:r w:rsidR="00D51BA0">
          <w:t xml:space="preserve">, M.G., Harris, M.H., </w:t>
        </w:r>
        <w:proofErr w:type="spellStart"/>
        <w:r w:rsidR="00D51BA0">
          <w:t>Ramanathan</w:t>
        </w:r>
        <w:proofErr w:type="spellEnd"/>
        <w:r w:rsidR="00D51BA0">
          <w:t xml:space="preserve">, A., </w:t>
        </w:r>
        <w:proofErr w:type="spellStart"/>
        <w:r w:rsidR="00D51BA0">
          <w:t>Gerszten</w:t>
        </w:r>
        <w:proofErr w:type="spellEnd"/>
        <w:r w:rsidR="00D51BA0">
          <w:t xml:space="preserve">, R.E., Wei, R., Fleming, M.D., Schreiber, S.L., </w:t>
        </w:r>
        <w:proofErr w:type="spellStart"/>
        <w:r w:rsidR="00D51BA0">
          <w:t>Cantley</w:t>
        </w:r>
        <w:proofErr w:type="spellEnd"/>
        <w:r w:rsidR="00D51BA0">
          <w:t xml:space="preserve">, L.C., 2008. The M2 splice isoform of pyruvate kinase is important for cancer metabolism and </w:t>
        </w:r>
        <w:proofErr w:type="spellStart"/>
        <w:r w:rsidR="00D51BA0">
          <w:t>tumour</w:t>
        </w:r>
        <w:proofErr w:type="spellEnd"/>
        <w:r w:rsidR="00D51BA0">
          <w:t xml:space="preserve"> growth. Nature 452, 230–233. </w:t>
        </w:r>
        <w:proofErr w:type="gramStart"/>
        <w:r w:rsidR="00D51BA0">
          <w:t>doi:10.1038</w:t>
        </w:r>
        <w:proofErr w:type="gramEnd"/>
        <w:r w:rsidR="00D51BA0">
          <w:t>/nature06734</w:t>
        </w:r>
      </w:hyperlink>
    </w:p>
    <w:p w14:paraId="7A2107E8" w14:textId="77777777" w:rsidR="00006259" w:rsidRDefault="00A7349C">
      <w:pPr>
        <w:widowControl w:val="0"/>
        <w:spacing w:after="0" w:line="240" w:lineRule="auto"/>
        <w:ind w:left="450" w:hanging="450"/>
        <w:jc w:val="left"/>
      </w:pPr>
      <w:hyperlink r:id="rId78">
        <w:proofErr w:type="spellStart"/>
        <w:proofErr w:type="gramStart"/>
        <w:r w:rsidR="00D51BA0">
          <w:t>Chubukov</w:t>
        </w:r>
        <w:proofErr w:type="spellEnd"/>
        <w:r w:rsidR="00D51BA0">
          <w:t xml:space="preserve">, V., </w:t>
        </w:r>
        <w:proofErr w:type="spellStart"/>
        <w:r w:rsidR="00D51BA0">
          <w:t>Gerosa</w:t>
        </w:r>
        <w:proofErr w:type="spellEnd"/>
        <w:r w:rsidR="00D51BA0">
          <w:t>, L., Kochanowski, K., Sauer, U., 2014.</w:t>
        </w:r>
        <w:proofErr w:type="gramEnd"/>
        <w:r w:rsidR="00D51BA0">
          <w:t xml:space="preserve"> </w:t>
        </w:r>
        <w:proofErr w:type="gramStart"/>
        <w:r w:rsidR="00D51BA0">
          <w:t>Coordination of microbial metabolism.</w:t>
        </w:r>
        <w:proofErr w:type="gramEnd"/>
        <w:r w:rsidR="00D51BA0">
          <w:t xml:space="preserve"> Nat. Rev. </w:t>
        </w:r>
        <w:proofErr w:type="spellStart"/>
        <w:r w:rsidR="00D51BA0">
          <w:t>Microbiol</w:t>
        </w:r>
        <w:proofErr w:type="spellEnd"/>
        <w:r w:rsidR="00D51BA0">
          <w:t xml:space="preserve">. 12, 327–340. </w:t>
        </w:r>
        <w:proofErr w:type="gramStart"/>
        <w:r w:rsidR="00D51BA0">
          <w:t>doi:10.1038</w:t>
        </w:r>
        <w:proofErr w:type="gramEnd"/>
        <w:r w:rsidR="00D51BA0">
          <w:t>/nrmicro3238</w:t>
        </w:r>
      </w:hyperlink>
    </w:p>
    <w:p w14:paraId="603936D5" w14:textId="77777777" w:rsidR="00006259" w:rsidRDefault="00A7349C">
      <w:pPr>
        <w:widowControl w:val="0"/>
        <w:spacing w:after="0" w:line="240" w:lineRule="auto"/>
        <w:ind w:left="450" w:hanging="450"/>
        <w:jc w:val="left"/>
      </w:pPr>
      <w:hyperlink r:id="rId79">
        <w:proofErr w:type="spellStart"/>
        <w:r w:rsidR="00D51BA0">
          <w:t>Chubukov</w:t>
        </w:r>
        <w:proofErr w:type="spellEnd"/>
        <w:r w:rsidR="00D51BA0">
          <w:t xml:space="preserve">, V., </w:t>
        </w:r>
        <w:proofErr w:type="spellStart"/>
        <w:r w:rsidR="00D51BA0">
          <w:t>Uhr</w:t>
        </w:r>
        <w:proofErr w:type="spellEnd"/>
        <w:r w:rsidR="00D51BA0">
          <w:t xml:space="preserve">, M., Le Chat, L., </w:t>
        </w:r>
        <w:proofErr w:type="spellStart"/>
        <w:r w:rsidR="00D51BA0">
          <w:t>Kleijn</w:t>
        </w:r>
        <w:proofErr w:type="spellEnd"/>
        <w:r w:rsidR="00D51BA0">
          <w:t xml:space="preserve">, R.J., Jules, M., Link, H., </w:t>
        </w:r>
        <w:proofErr w:type="spellStart"/>
        <w:r w:rsidR="00D51BA0">
          <w:t>Aymerich</w:t>
        </w:r>
        <w:proofErr w:type="spellEnd"/>
        <w:r w:rsidR="00D51BA0">
          <w:t xml:space="preserve">, S., Stelling, J., Sauer, U., 2013. Transcriptional regulation is insufficient to explain substrate-induced flux changes in Bacillus </w:t>
        </w:r>
        <w:proofErr w:type="spellStart"/>
        <w:r w:rsidR="00D51BA0">
          <w:t>subtilis</w:t>
        </w:r>
        <w:proofErr w:type="spellEnd"/>
        <w:r w:rsidR="00D51BA0">
          <w:t>. Mol. Syst. Biol. 9. doi:10.1038/msb.2013.66</w:t>
        </w:r>
      </w:hyperlink>
    </w:p>
    <w:p w14:paraId="0DF9646C" w14:textId="77777777" w:rsidR="00006259" w:rsidRDefault="00A7349C">
      <w:pPr>
        <w:widowControl w:val="0"/>
        <w:spacing w:after="0" w:line="240" w:lineRule="auto"/>
        <w:ind w:left="450" w:hanging="450"/>
        <w:jc w:val="left"/>
      </w:pPr>
      <w:hyperlink r:id="rId80">
        <w:proofErr w:type="spellStart"/>
        <w:proofErr w:type="gramStart"/>
        <w:r w:rsidR="00D51BA0">
          <w:t>Daldal</w:t>
        </w:r>
        <w:proofErr w:type="spellEnd"/>
        <w:r w:rsidR="00D51BA0">
          <w:t xml:space="preserve">, F., </w:t>
        </w:r>
        <w:proofErr w:type="spellStart"/>
        <w:r w:rsidR="00D51BA0">
          <w:t>Fraenkel</w:t>
        </w:r>
        <w:proofErr w:type="spellEnd"/>
        <w:r w:rsidR="00D51BA0">
          <w:t>, D.G., 1983.</w:t>
        </w:r>
        <w:proofErr w:type="gramEnd"/>
        <w:r w:rsidR="00D51BA0">
          <w:t xml:space="preserve"> </w:t>
        </w:r>
        <w:proofErr w:type="gramStart"/>
        <w:r w:rsidR="00D51BA0">
          <w:t xml:space="preserve">Assessment of a futile cycle involving reconversion of fructose 6-phosphate to fructose 1,6-bisphosphate during </w:t>
        </w:r>
        <w:proofErr w:type="spellStart"/>
        <w:r w:rsidR="00D51BA0">
          <w:t>gluconeogenic</w:t>
        </w:r>
        <w:proofErr w:type="spellEnd"/>
        <w:r w:rsidR="00D51BA0">
          <w:t xml:space="preserve"> growth of Escherichia coli.</w:t>
        </w:r>
        <w:proofErr w:type="gramEnd"/>
        <w:r w:rsidR="00D51BA0">
          <w:t xml:space="preserve"> J. </w:t>
        </w:r>
        <w:proofErr w:type="spellStart"/>
        <w:r w:rsidR="00D51BA0">
          <w:t>Bacteriol</w:t>
        </w:r>
        <w:proofErr w:type="spellEnd"/>
        <w:r w:rsidR="00D51BA0">
          <w:t>. 153, 390–394.</w:t>
        </w:r>
      </w:hyperlink>
    </w:p>
    <w:p w14:paraId="338E2AF3" w14:textId="77777777" w:rsidR="00006259" w:rsidRDefault="00A7349C">
      <w:pPr>
        <w:widowControl w:val="0"/>
        <w:spacing w:after="0" w:line="240" w:lineRule="auto"/>
        <w:ind w:left="450" w:hanging="450"/>
        <w:jc w:val="left"/>
      </w:pPr>
      <w:hyperlink r:id="rId81">
        <w:proofErr w:type="spellStart"/>
        <w:r w:rsidR="00D51BA0">
          <w:t>Ebrahim</w:t>
        </w:r>
        <w:proofErr w:type="spellEnd"/>
        <w:r w:rsidR="00D51BA0">
          <w:t xml:space="preserve">, A., </w:t>
        </w:r>
        <w:proofErr w:type="spellStart"/>
        <w:r w:rsidR="00D51BA0">
          <w:t>Lerman</w:t>
        </w:r>
        <w:proofErr w:type="spellEnd"/>
        <w:r w:rsidR="00D51BA0">
          <w:t xml:space="preserve">, J.A., </w:t>
        </w:r>
        <w:proofErr w:type="spellStart"/>
        <w:r w:rsidR="00D51BA0">
          <w:t>Palsson</w:t>
        </w:r>
        <w:proofErr w:type="spellEnd"/>
        <w:r w:rsidR="00D51BA0">
          <w:t xml:space="preserve">, B.O., </w:t>
        </w:r>
        <w:proofErr w:type="spellStart"/>
        <w:r w:rsidR="00D51BA0">
          <w:t>Hyduke</w:t>
        </w:r>
        <w:proofErr w:type="spellEnd"/>
        <w:r w:rsidR="00D51BA0">
          <w:t xml:space="preserve">, D.R., 2013. </w:t>
        </w:r>
        <w:proofErr w:type="spellStart"/>
        <w:r w:rsidR="00D51BA0">
          <w:t>COBRApy</w:t>
        </w:r>
        <w:proofErr w:type="spellEnd"/>
        <w:r w:rsidR="00D51BA0">
          <w:t xml:space="preserve">: </w:t>
        </w:r>
        <w:proofErr w:type="spellStart"/>
        <w:r w:rsidR="00D51BA0">
          <w:t>COnstraints</w:t>
        </w:r>
        <w:proofErr w:type="spellEnd"/>
        <w:r w:rsidR="00D51BA0">
          <w:t xml:space="preserve">-Based Reconstruction and Analysis for Python. BMC Syst. Biol. 7. </w:t>
        </w:r>
        <w:proofErr w:type="gramStart"/>
        <w:r w:rsidR="00D51BA0">
          <w:t>doi:10.1186</w:t>
        </w:r>
        <w:proofErr w:type="gramEnd"/>
        <w:r w:rsidR="00D51BA0">
          <w:t>/1752-0509-7-74</w:t>
        </w:r>
      </w:hyperlink>
    </w:p>
    <w:p w14:paraId="70126A17" w14:textId="77777777" w:rsidR="00006259" w:rsidRDefault="00A7349C">
      <w:pPr>
        <w:widowControl w:val="0"/>
        <w:spacing w:after="0" w:line="240" w:lineRule="auto"/>
        <w:ind w:left="450" w:hanging="450"/>
        <w:jc w:val="left"/>
      </w:pPr>
      <w:hyperlink r:id="rId82">
        <w:r w:rsidR="00D51BA0">
          <w:t xml:space="preserve">Feng, Y., De </w:t>
        </w:r>
        <w:proofErr w:type="spellStart"/>
        <w:r w:rsidR="00D51BA0">
          <w:t>Franceschi</w:t>
        </w:r>
        <w:proofErr w:type="spellEnd"/>
        <w:r w:rsidR="00D51BA0">
          <w:t xml:space="preserve">, G., </w:t>
        </w:r>
        <w:proofErr w:type="spellStart"/>
        <w:r w:rsidR="00D51BA0">
          <w:t>Kahraman</w:t>
        </w:r>
        <w:proofErr w:type="spellEnd"/>
        <w:r w:rsidR="00D51BA0">
          <w:t xml:space="preserve">, A., Soste, M., </w:t>
        </w:r>
        <w:proofErr w:type="spellStart"/>
        <w:r w:rsidR="00D51BA0">
          <w:t>Melnik</w:t>
        </w:r>
        <w:proofErr w:type="spellEnd"/>
        <w:r w:rsidR="00D51BA0">
          <w:t xml:space="preserve">, A., </w:t>
        </w:r>
        <w:proofErr w:type="spellStart"/>
        <w:r w:rsidR="00D51BA0">
          <w:t>Boersema</w:t>
        </w:r>
        <w:proofErr w:type="spellEnd"/>
        <w:r w:rsidR="00D51BA0">
          <w:t xml:space="preserve">, P.J., de </w:t>
        </w:r>
        <w:proofErr w:type="spellStart"/>
        <w:r w:rsidR="00D51BA0">
          <w:t>Laureto</w:t>
        </w:r>
        <w:proofErr w:type="spellEnd"/>
        <w:r w:rsidR="00D51BA0">
          <w:t xml:space="preserve">, P.P., </w:t>
        </w:r>
        <w:proofErr w:type="spellStart"/>
        <w:r w:rsidR="00D51BA0">
          <w:t>Nikolaev</w:t>
        </w:r>
        <w:proofErr w:type="spellEnd"/>
        <w:r w:rsidR="00D51BA0">
          <w:t xml:space="preserve">, Y., Oliveira, A.P., Picotti, P., 2014. </w:t>
        </w:r>
        <w:proofErr w:type="gramStart"/>
        <w:r w:rsidR="00D51BA0">
          <w:t>Global analysis of protein structural changes in complex proteomes.</w:t>
        </w:r>
        <w:proofErr w:type="gramEnd"/>
        <w:r w:rsidR="00D51BA0">
          <w:t xml:space="preserve"> Nat. </w:t>
        </w:r>
        <w:proofErr w:type="spellStart"/>
        <w:r w:rsidR="00D51BA0">
          <w:t>Biotechnol</w:t>
        </w:r>
        <w:proofErr w:type="spellEnd"/>
        <w:r w:rsidR="00D51BA0">
          <w:t>. 32. doi:10.1038/nbt.2999</w:t>
        </w:r>
      </w:hyperlink>
    </w:p>
    <w:p w14:paraId="0D7CEEF1" w14:textId="77777777" w:rsidR="00006259" w:rsidRDefault="00A7349C">
      <w:pPr>
        <w:widowControl w:val="0"/>
        <w:spacing w:after="0" w:line="240" w:lineRule="auto"/>
        <w:ind w:left="450" w:hanging="450"/>
        <w:jc w:val="left"/>
      </w:pPr>
      <w:hyperlink r:id="rId83">
        <w:r w:rsidR="00D51BA0">
          <w:t xml:space="preserve">Fenton, A.W., Reinhart, G.D., 2009. Disentangling the web of allosteric communication in a </w:t>
        </w:r>
        <w:proofErr w:type="spellStart"/>
        <w:r w:rsidR="00D51BA0">
          <w:t>homotetramer</w:t>
        </w:r>
        <w:proofErr w:type="spellEnd"/>
        <w:r w:rsidR="00D51BA0">
          <w:t xml:space="preserve">: </w:t>
        </w:r>
        <w:proofErr w:type="spellStart"/>
        <w:r w:rsidR="00D51BA0">
          <w:t>heterotropic</w:t>
        </w:r>
        <w:proofErr w:type="spellEnd"/>
        <w:r w:rsidR="00D51BA0">
          <w:t xml:space="preserve"> inhibition in phosphofructokinase from Escherichia coli. Biochemistry 48, 12323–12328. </w:t>
        </w:r>
        <w:proofErr w:type="gramStart"/>
        <w:r w:rsidR="00D51BA0">
          <w:t>doi:10.1021</w:t>
        </w:r>
        <w:proofErr w:type="gramEnd"/>
        <w:r w:rsidR="00D51BA0">
          <w:t>/bi901456p</w:t>
        </w:r>
      </w:hyperlink>
    </w:p>
    <w:p w14:paraId="0CE74D53" w14:textId="77777777" w:rsidR="00006259" w:rsidRDefault="00A7349C">
      <w:pPr>
        <w:widowControl w:val="0"/>
        <w:spacing w:after="0" w:line="240" w:lineRule="auto"/>
        <w:ind w:left="450" w:hanging="450"/>
        <w:jc w:val="left"/>
      </w:pPr>
      <w:hyperlink r:id="rId84">
        <w:proofErr w:type="spellStart"/>
        <w:r w:rsidR="00D51BA0">
          <w:t>Gerosa</w:t>
        </w:r>
        <w:proofErr w:type="spellEnd"/>
        <w:r w:rsidR="00D51BA0">
          <w:t xml:space="preserve">, L., Sauer, U., 2011. </w:t>
        </w:r>
        <w:proofErr w:type="gramStart"/>
        <w:r w:rsidR="00D51BA0">
          <w:t>Regulation and control of metabolic fluxes in microbes.</w:t>
        </w:r>
        <w:proofErr w:type="gramEnd"/>
        <w:r w:rsidR="00D51BA0">
          <w:t xml:space="preserve"> </w:t>
        </w:r>
        <w:proofErr w:type="spellStart"/>
        <w:r w:rsidR="00D51BA0">
          <w:t>Curr</w:t>
        </w:r>
        <w:proofErr w:type="spellEnd"/>
        <w:r w:rsidR="00D51BA0">
          <w:t xml:space="preserve">. </w:t>
        </w:r>
        <w:proofErr w:type="spellStart"/>
        <w:r w:rsidR="00D51BA0">
          <w:t>Opin</w:t>
        </w:r>
        <w:proofErr w:type="spellEnd"/>
        <w:r w:rsidR="00D51BA0">
          <w:t xml:space="preserve">. </w:t>
        </w:r>
        <w:proofErr w:type="spellStart"/>
        <w:r w:rsidR="00D51BA0">
          <w:t>Biotechnol</w:t>
        </w:r>
        <w:proofErr w:type="spellEnd"/>
        <w:r w:rsidR="00D51BA0">
          <w:t xml:space="preserve">. </w:t>
        </w:r>
        <w:proofErr w:type="gramStart"/>
        <w:r w:rsidR="00D51BA0">
          <w:t>22, 566–75.</w:t>
        </w:r>
        <w:proofErr w:type="gramEnd"/>
        <w:r w:rsidR="00D51BA0">
          <w:t xml:space="preserve"> doi:10.1016/j.copbio.2011.04.016</w:t>
        </w:r>
      </w:hyperlink>
    </w:p>
    <w:p w14:paraId="208E1E5B" w14:textId="77777777" w:rsidR="00006259" w:rsidRDefault="00A7349C">
      <w:pPr>
        <w:widowControl w:val="0"/>
        <w:spacing w:after="0" w:line="240" w:lineRule="auto"/>
        <w:ind w:left="450" w:hanging="450"/>
        <w:jc w:val="left"/>
      </w:pPr>
      <w:hyperlink r:id="rId85">
        <w:proofErr w:type="spellStart"/>
        <w:r w:rsidR="00D51BA0">
          <w:t>Gerosa</w:t>
        </w:r>
        <w:proofErr w:type="spellEnd"/>
        <w:r w:rsidR="00D51BA0">
          <w:t xml:space="preserve">, L., van </w:t>
        </w:r>
        <w:proofErr w:type="spellStart"/>
        <w:r w:rsidR="00D51BA0">
          <w:t>Rijsewijk</w:t>
        </w:r>
        <w:proofErr w:type="spellEnd"/>
        <w:r w:rsidR="00D51BA0">
          <w:t>, B.R.B., Christodoulou, D., Kochanowski, K., Schmidt, T.S.B., Noor, E., Sauer, U., 2015. Pseudo-transition Analysis Identifies the Key Regulators of Dynamic Metabolic Adaptations from Steady-State Data. Cell Syst. 1. doi:10.1016/j.cels.2015.09.008</w:t>
        </w:r>
      </w:hyperlink>
    </w:p>
    <w:p w14:paraId="072F3B30" w14:textId="77777777" w:rsidR="00006259" w:rsidRDefault="00A7349C">
      <w:pPr>
        <w:widowControl w:val="0"/>
        <w:spacing w:after="0" w:line="240" w:lineRule="auto"/>
        <w:ind w:left="450" w:hanging="450"/>
        <w:jc w:val="left"/>
      </w:pPr>
      <w:hyperlink r:id="rId86">
        <w:r w:rsidR="00D51BA0">
          <w:t xml:space="preserve">Hackett, S.R., </w:t>
        </w:r>
        <w:proofErr w:type="spellStart"/>
        <w:r w:rsidR="00D51BA0">
          <w:t>Zanotelli</w:t>
        </w:r>
        <w:proofErr w:type="spellEnd"/>
        <w:r w:rsidR="00D51BA0">
          <w:t xml:space="preserve">, V.R.T., Xu, W., Goya, J., Park, J.O., Perlman, D.H., </w:t>
        </w:r>
        <w:proofErr w:type="spellStart"/>
        <w:r w:rsidR="00D51BA0">
          <w:t>Gibney</w:t>
        </w:r>
        <w:proofErr w:type="spellEnd"/>
        <w:r w:rsidR="00D51BA0">
          <w:t xml:space="preserve">, P.A., Botstein, D., </w:t>
        </w:r>
        <w:proofErr w:type="spellStart"/>
        <w:r w:rsidR="00D51BA0">
          <w:t>Storey</w:t>
        </w:r>
        <w:proofErr w:type="spellEnd"/>
        <w:r w:rsidR="00D51BA0">
          <w:t xml:space="preserve">, J.D., Rabinowitz, J.D., 2016. </w:t>
        </w:r>
        <w:proofErr w:type="gramStart"/>
        <w:r w:rsidR="00D51BA0">
          <w:t>Systems-level analysis of mechanisms regulating yeast metabolic flux.</w:t>
        </w:r>
        <w:proofErr w:type="gramEnd"/>
        <w:r w:rsidR="00D51BA0">
          <w:t xml:space="preserve"> Science 354. doi:10.1126/science.aaf2786</w:t>
        </w:r>
      </w:hyperlink>
    </w:p>
    <w:p w14:paraId="39FE67C5" w14:textId="77777777" w:rsidR="00006259" w:rsidRDefault="00A7349C">
      <w:pPr>
        <w:widowControl w:val="0"/>
        <w:spacing w:after="0" w:line="240" w:lineRule="auto"/>
        <w:ind w:left="450" w:hanging="450"/>
        <w:jc w:val="left"/>
      </w:pPr>
      <w:hyperlink r:id="rId87">
        <w:proofErr w:type="gramStart"/>
        <w:r w:rsidR="00D51BA0">
          <w:t xml:space="preserve">He, F., </w:t>
        </w:r>
        <w:proofErr w:type="spellStart"/>
        <w:r w:rsidR="00D51BA0">
          <w:t>Murabito</w:t>
        </w:r>
        <w:proofErr w:type="spellEnd"/>
        <w:r w:rsidR="00D51BA0">
          <w:t xml:space="preserve">, E., </w:t>
        </w:r>
        <w:proofErr w:type="spellStart"/>
        <w:r w:rsidR="00D51BA0">
          <w:t>Westerhoff</w:t>
        </w:r>
        <w:proofErr w:type="spellEnd"/>
        <w:r w:rsidR="00D51BA0">
          <w:t>, H.V., 2016.</w:t>
        </w:r>
        <w:proofErr w:type="gramEnd"/>
        <w:r w:rsidR="00D51BA0">
          <w:t xml:space="preserve"> Synthetic biology and regulatory networks: where metabolic systems biology meets control engineering. J. R. Soc. Interface 13. doi:10.1098/rsif.2015.1046</w:t>
        </w:r>
      </w:hyperlink>
    </w:p>
    <w:p w14:paraId="6FDFC768" w14:textId="77777777" w:rsidR="00006259" w:rsidRDefault="00A7349C">
      <w:pPr>
        <w:widowControl w:val="0"/>
        <w:spacing w:after="0" w:line="240" w:lineRule="auto"/>
        <w:ind w:left="450" w:hanging="450"/>
        <w:jc w:val="left"/>
      </w:pPr>
      <w:hyperlink r:id="rId88">
        <w:proofErr w:type="gramStart"/>
        <w:r w:rsidR="00D51BA0">
          <w:t xml:space="preserve">Henry, C.S., </w:t>
        </w:r>
        <w:proofErr w:type="spellStart"/>
        <w:r w:rsidR="00D51BA0">
          <w:t>DeJongh</w:t>
        </w:r>
        <w:proofErr w:type="spellEnd"/>
        <w:r w:rsidR="00D51BA0">
          <w:t xml:space="preserve">, M., Best, A. a, </w:t>
        </w:r>
        <w:proofErr w:type="spellStart"/>
        <w:r w:rsidR="00D51BA0">
          <w:t>Frybarger</w:t>
        </w:r>
        <w:proofErr w:type="spellEnd"/>
        <w:r w:rsidR="00D51BA0">
          <w:t xml:space="preserve">, P.M., </w:t>
        </w:r>
        <w:proofErr w:type="spellStart"/>
        <w:r w:rsidR="00D51BA0">
          <w:t>Linsay</w:t>
        </w:r>
        <w:proofErr w:type="spellEnd"/>
        <w:r w:rsidR="00D51BA0">
          <w:t>, B., Stevens, R.L., 2010.</w:t>
        </w:r>
        <w:proofErr w:type="gramEnd"/>
        <w:r w:rsidR="00D51BA0">
          <w:t xml:space="preserve"> </w:t>
        </w:r>
        <w:proofErr w:type="gramStart"/>
        <w:r w:rsidR="00D51BA0">
          <w:t>High-throughput generation, optimization and analysis of genome-scale metabolic models.</w:t>
        </w:r>
        <w:proofErr w:type="gramEnd"/>
        <w:r w:rsidR="00D51BA0">
          <w:t xml:space="preserve"> Nat. </w:t>
        </w:r>
        <w:proofErr w:type="spellStart"/>
        <w:r w:rsidR="00D51BA0">
          <w:t>Biotechnol</w:t>
        </w:r>
        <w:proofErr w:type="spellEnd"/>
        <w:r w:rsidR="00D51BA0">
          <w:t xml:space="preserve">. </w:t>
        </w:r>
        <w:proofErr w:type="gramStart"/>
        <w:r w:rsidR="00D51BA0">
          <w:t>28, 977–82.</w:t>
        </w:r>
        <w:proofErr w:type="gramEnd"/>
        <w:r w:rsidR="00D51BA0">
          <w:t xml:space="preserve"> doi:10.1038/nbt.1672</w:t>
        </w:r>
      </w:hyperlink>
    </w:p>
    <w:p w14:paraId="76F1CEA0" w14:textId="77777777" w:rsidR="00006259" w:rsidRDefault="00A7349C">
      <w:pPr>
        <w:widowControl w:val="0"/>
        <w:spacing w:after="0" w:line="240" w:lineRule="auto"/>
        <w:ind w:left="450" w:hanging="450"/>
        <w:jc w:val="left"/>
      </w:pPr>
      <w:hyperlink r:id="rId89">
        <w:proofErr w:type="spellStart"/>
        <w:r w:rsidR="00D51BA0">
          <w:t>Hofmeyr</w:t>
        </w:r>
        <w:proofErr w:type="spellEnd"/>
        <w:r w:rsidR="00D51BA0">
          <w:t>, J</w:t>
        </w:r>
        <w:proofErr w:type="gramStart"/>
        <w:r w:rsidR="00D51BA0">
          <w:t>.-</w:t>
        </w:r>
        <w:proofErr w:type="gramEnd"/>
        <w:r w:rsidR="00D51BA0">
          <w:t xml:space="preserve">H.S., </w:t>
        </w:r>
        <w:proofErr w:type="spellStart"/>
        <w:r w:rsidR="00D51BA0">
          <w:t>Rohwer</w:t>
        </w:r>
        <w:proofErr w:type="spellEnd"/>
        <w:r w:rsidR="00D51BA0">
          <w:t xml:space="preserve">, J.M., 2011. </w:t>
        </w:r>
        <w:proofErr w:type="gramStart"/>
        <w:r w:rsidR="00D51BA0">
          <w:t>Supply-demand analysis a framework for exploring the regulatory design of metabolism.</w:t>
        </w:r>
        <w:proofErr w:type="gramEnd"/>
        <w:r w:rsidR="00D51BA0">
          <w:t xml:space="preserve"> Methods </w:t>
        </w:r>
        <w:proofErr w:type="spellStart"/>
        <w:r w:rsidR="00D51BA0">
          <w:t>Enzymol</w:t>
        </w:r>
        <w:proofErr w:type="spellEnd"/>
        <w:r w:rsidR="00D51BA0">
          <w:t>. 500, 533–554. doi:10.1016/B978-0-12-385118-5.00025-6</w:t>
        </w:r>
      </w:hyperlink>
    </w:p>
    <w:p w14:paraId="3590B50E" w14:textId="77777777" w:rsidR="00006259" w:rsidRDefault="00A7349C">
      <w:pPr>
        <w:widowControl w:val="0"/>
        <w:spacing w:after="0" w:line="240" w:lineRule="auto"/>
        <w:ind w:left="450" w:hanging="450"/>
        <w:jc w:val="left"/>
      </w:pPr>
      <w:hyperlink r:id="rId90">
        <w:proofErr w:type="spellStart"/>
        <w:r w:rsidR="00D51BA0">
          <w:t>Hofmeyr</w:t>
        </w:r>
        <w:proofErr w:type="spellEnd"/>
        <w:r w:rsidR="00D51BA0">
          <w:t xml:space="preserve">, J.S., Cornish-Bowden, A., 2000. Regulating the cellular economy of supply and demand. FEBS </w:t>
        </w:r>
        <w:proofErr w:type="spellStart"/>
        <w:r w:rsidR="00D51BA0">
          <w:t>Lett</w:t>
        </w:r>
        <w:proofErr w:type="spellEnd"/>
        <w:r w:rsidR="00D51BA0">
          <w:t xml:space="preserve">. 476, 47–51. </w:t>
        </w:r>
        <w:proofErr w:type="gramStart"/>
        <w:r w:rsidR="00D51BA0">
          <w:t>doi:10.1016</w:t>
        </w:r>
        <w:proofErr w:type="gramEnd"/>
        <w:r w:rsidR="00D51BA0">
          <w:t>/S0014-5793(00)01668-9</w:t>
        </w:r>
      </w:hyperlink>
    </w:p>
    <w:p w14:paraId="0B7EA757" w14:textId="77777777" w:rsidR="00006259" w:rsidRPr="004B6A5F" w:rsidRDefault="00A7349C">
      <w:pPr>
        <w:widowControl w:val="0"/>
        <w:spacing w:after="0" w:line="240" w:lineRule="auto"/>
        <w:ind w:left="450" w:hanging="450"/>
        <w:jc w:val="left"/>
        <w:rPr>
          <w:lang w:val="es-ES"/>
        </w:rPr>
      </w:pPr>
      <w:hyperlink r:id="rId91">
        <w:proofErr w:type="spellStart"/>
        <w:r w:rsidR="00D51BA0" w:rsidRPr="004B6A5F">
          <w:rPr>
            <w:lang w:val="es-ES"/>
          </w:rPr>
          <w:t>Khodayari</w:t>
        </w:r>
        <w:proofErr w:type="spellEnd"/>
        <w:r w:rsidR="00D51BA0" w:rsidRPr="004B6A5F">
          <w:rPr>
            <w:lang w:val="es-ES"/>
          </w:rPr>
          <w:t xml:space="preserve">, A., </w:t>
        </w:r>
        <w:proofErr w:type="spellStart"/>
        <w:r w:rsidR="00D51BA0" w:rsidRPr="004B6A5F">
          <w:rPr>
            <w:lang w:val="es-ES"/>
          </w:rPr>
          <w:t>Maranas</w:t>
        </w:r>
        <w:proofErr w:type="spellEnd"/>
        <w:r w:rsidR="00D51BA0" w:rsidRPr="004B6A5F">
          <w:rPr>
            <w:lang w:val="es-ES"/>
          </w:rPr>
          <w:t xml:space="preserve">, C.D., 2016. A </w:t>
        </w:r>
        <w:proofErr w:type="spellStart"/>
        <w:r w:rsidR="00D51BA0" w:rsidRPr="004B6A5F">
          <w:rPr>
            <w:lang w:val="es-ES"/>
          </w:rPr>
          <w:t>genome-scale</w:t>
        </w:r>
        <w:proofErr w:type="spellEnd"/>
        <w:r w:rsidR="00D51BA0" w:rsidRPr="004B6A5F">
          <w:rPr>
            <w:lang w:val="es-ES"/>
          </w:rPr>
          <w:t xml:space="preserve"> </w:t>
        </w:r>
        <w:proofErr w:type="spellStart"/>
        <w:r w:rsidR="00D51BA0" w:rsidRPr="004B6A5F">
          <w:rPr>
            <w:lang w:val="es-ES"/>
          </w:rPr>
          <w:t>Escherichia</w:t>
        </w:r>
        <w:proofErr w:type="spellEnd"/>
        <w:r w:rsidR="00D51BA0" w:rsidRPr="004B6A5F">
          <w:rPr>
            <w:lang w:val="es-ES"/>
          </w:rPr>
          <w:t xml:space="preserve"> </w:t>
        </w:r>
        <w:proofErr w:type="spellStart"/>
        <w:r w:rsidR="00D51BA0" w:rsidRPr="004B6A5F">
          <w:rPr>
            <w:lang w:val="es-ES"/>
          </w:rPr>
          <w:t>coli</w:t>
        </w:r>
        <w:proofErr w:type="spellEnd"/>
        <w:r w:rsidR="00D51BA0" w:rsidRPr="004B6A5F">
          <w:rPr>
            <w:lang w:val="es-ES"/>
          </w:rPr>
          <w:t xml:space="preserve"> </w:t>
        </w:r>
        <w:proofErr w:type="spellStart"/>
        <w:r w:rsidR="00D51BA0" w:rsidRPr="004B6A5F">
          <w:rPr>
            <w:lang w:val="es-ES"/>
          </w:rPr>
          <w:t>kinetic</w:t>
        </w:r>
        <w:proofErr w:type="spellEnd"/>
        <w:r w:rsidR="00D51BA0" w:rsidRPr="004B6A5F">
          <w:rPr>
            <w:lang w:val="es-ES"/>
          </w:rPr>
          <w:t xml:space="preserve"> </w:t>
        </w:r>
        <w:proofErr w:type="spellStart"/>
        <w:r w:rsidR="00D51BA0" w:rsidRPr="004B6A5F">
          <w:rPr>
            <w:lang w:val="es-ES"/>
          </w:rPr>
          <w:t>metabolic</w:t>
        </w:r>
        <w:proofErr w:type="spellEnd"/>
        <w:r w:rsidR="00D51BA0" w:rsidRPr="004B6A5F">
          <w:rPr>
            <w:lang w:val="es-ES"/>
          </w:rPr>
          <w:t xml:space="preserve"> </w:t>
        </w:r>
        <w:proofErr w:type="spellStart"/>
        <w:r w:rsidR="00D51BA0" w:rsidRPr="004B6A5F">
          <w:rPr>
            <w:lang w:val="es-ES"/>
          </w:rPr>
          <w:t>model</w:t>
        </w:r>
        <w:proofErr w:type="spellEnd"/>
        <w:r w:rsidR="00D51BA0" w:rsidRPr="004B6A5F">
          <w:rPr>
            <w:lang w:val="es-ES"/>
          </w:rPr>
          <w:t xml:space="preserve"> k-ecoli457 </w:t>
        </w:r>
        <w:proofErr w:type="spellStart"/>
        <w:r w:rsidR="00D51BA0" w:rsidRPr="004B6A5F">
          <w:rPr>
            <w:lang w:val="es-ES"/>
          </w:rPr>
          <w:t>satisfying</w:t>
        </w:r>
        <w:proofErr w:type="spellEnd"/>
        <w:r w:rsidR="00D51BA0" w:rsidRPr="004B6A5F">
          <w:rPr>
            <w:lang w:val="es-ES"/>
          </w:rPr>
          <w:t xml:space="preserve"> flux data </w:t>
        </w:r>
        <w:proofErr w:type="spellStart"/>
        <w:r w:rsidR="00D51BA0" w:rsidRPr="004B6A5F">
          <w:rPr>
            <w:lang w:val="es-ES"/>
          </w:rPr>
          <w:t>for</w:t>
        </w:r>
        <w:proofErr w:type="spellEnd"/>
        <w:r w:rsidR="00D51BA0" w:rsidRPr="004B6A5F">
          <w:rPr>
            <w:lang w:val="es-ES"/>
          </w:rPr>
          <w:t xml:space="preserve"> </w:t>
        </w:r>
        <w:proofErr w:type="spellStart"/>
        <w:r w:rsidR="00D51BA0" w:rsidRPr="004B6A5F">
          <w:rPr>
            <w:lang w:val="es-ES"/>
          </w:rPr>
          <w:t>multiple</w:t>
        </w:r>
        <w:proofErr w:type="spellEnd"/>
        <w:r w:rsidR="00D51BA0" w:rsidRPr="004B6A5F">
          <w:rPr>
            <w:lang w:val="es-ES"/>
          </w:rPr>
          <w:t xml:space="preserve"> </w:t>
        </w:r>
        <w:proofErr w:type="spellStart"/>
        <w:r w:rsidR="00D51BA0" w:rsidRPr="004B6A5F">
          <w:rPr>
            <w:lang w:val="es-ES"/>
          </w:rPr>
          <w:t>mutant</w:t>
        </w:r>
        <w:proofErr w:type="spellEnd"/>
        <w:r w:rsidR="00D51BA0" w:rsidRPr="004B6A5F">
          <w:rPr>
            <w:lang w:val="es-ES"/>
          </w:rPr>
          <w:t xml:space="preserve"> </w:t>
        </w:r>
        <w:proofErr w:type="spellStart"/>
        <w:r w:rsidR="00D51BA0" w:rsidRPr="004B6A5F">
          <w:rPr>
            <w:lang w:val="es-ES"/>
          </w:rPr>
          <w:t>strains</w:t>
        </w:r>
        <w:proofErr w:type="spellEnd"/>
        <w:r w:rsidR="00D51BA0" w:rsidRPr="004B6A5F">
          <w:rPr>
            <w:lang w:val="es-ES"/>
          </w:rPr>
          <w:t xml:space="preserve">. </w:t>
        </w:r>
        <w:proofErr w:type="spellStart"/>
        <w:r w:rsidR="00D51BA0" w:rsidRPr="004B6A5F">
          <w:rPr>
            <w:lang w:val="es-ES"/>
          </w:rPr>
          <w:t>Nat</w:t>
        </w:r>
        <w:proofErr w:type="spellEnd"/>
        <w:r w:rsidR="00D51BA0" w:rsidRPr="004B6A5F">
          <w:rPr>
            <w:lang w:val="es-ES"/>
          </w:rPr>
          <w:t xml:space="preserve">. </w:t>
        </w:r>
        <w:proofErr w:type="spellStart"/>
        <w:r w:rsidR="00D51BA0" w:rsidRPr="004B6A5F">
          <w:rPr>
            <w:lang w:val="es-ES"/>
          </w:rPr>
          <w:t>Commun</w:t>
        </w:r>
        <w:proofErr w:type="spellEnd"/>
        <w:r w:rsidR="00D51BA0" w:rsidRPr="004B6A5F">
          <w:rPr>
            <w:lang w:val="es-ES"/>
          </w:rPr>
          <w:t>. 7, 13806. doi:10.1038/ncomms13806</w:t>
        </w:r>
      </w:hyperlink>
    </w:p>
    <w:p w14:paraId="14E67280" w14:textId="77777777" w:rsidR="00006259" w:rsidRDefault="00A7349C">
      <w:pPr>
        <w:widowControl w:val="0"/>
        <w:spacing w:after="0" w:line="240" w:lineRule="auto"/>
        <w:ind w:left="450" w:hanging="450"/>
        <w:jc w:val="left"/>
      </w:pPr>
      <w:hyperlink r:id="rId92">
        <w:r w:rsidR="00D51BA0" w:rsidRPr="004B6A5F">
          <w:rPr>
            <w:lang w:val="es-ES"/>
          </w:rPr>
          <w:t xml:space="preserve">King, Z.A., Lu, J., </w:t>
        </w:r>
        <w:proofErr w:type="spellStart"/>
        <w:r w:rsidR="00D51BA0" w:rsidRPr="004B6A5F">
          <w:rPr>
            <w:lang w:val="es-ES"/>
          </w:rPr>
          <w:t>Dräger</w:t>
        </w:r>
        <w:proofErr w:type="spellEnd"/>
        <w:r w:rsidR="00D51BA0" w:rsidRPr="004B6A5F">
          <w:rPr>
            <w:lang w:val="es-ES"/>
          </w:rPr>
          <w:t xml:space="preserve">, A., Miller, P., </w:t>
        </w:r>
        <w:proofErr w:type="spellStart"/>
        <w:r w:rsidR="00D51BA0" w:rsidRPr="004B6A5F">
          <w:rPr>
            <w:lang w:val="es-ES"/>
          </w:rPr>
          <w:t>Federowicz</w:t>
        </w:r>
        <w:proofErr w:type="spellEnd"/>
        <w:r w:rsidR="00D51BA0" w:rsidRPr="004B6A5F">
          <w:rPr>
            <w:lang w:val="es-ES"/>
          </w:rPr>
          <w:t xml:space="preserve">, S., </w:t>
        </w:r>
        <w:proofErr w:type="spellStart"/>
        <w:r w:rsidR="00D51BA0" w:rsidRPr="004B6A5F">
          <w:rPr>
            <w:lang w:val="es-ES"/>
          </w:rPr>
          <w:t>Lerman</w:t>
        </w:r>
        <w:proofErr w:type="spellEnd"/>
        <w:r w:rsidR="00D51BA0" w:rsidRPr="004B6A5F">
          <w:rPr>
            <w:lang w:val="es-ES"/>
          </w:rPr>
          <w:t xml:space="preserve">, J.A., </w:t>
        </w:r>
        <w:proofErr w:type="spellStart"/>
        <w:r w:rsidR="00D51BA0" w:rsidRPr="004B6A5F">
          <w:rPr>
            <w:lang w:val="es-ES"/>
          </w:rPr>
          <w:t>Ebrahim</w:t>
        </w:r>
        <w:proofErr w:type="spellEnd"/>
        <w:r w:rsidR="00D51BA0" w:rsidRPr="004B6A5F">
          <w:rPr>
            <w:lang w:val="es-ES"/>
          </w:rPr>
          <w:t xml:space="preserve">, A., </w:t>
        </w:r>
        <w:proofErr w:type="spellStart"/>
        <w:r w:rsidR="00D51BA0" w:rsidRPr="004B6A5F">
          <w:rPr>
            <w:lang w:val="es-ES"/>
          </w:rPr>
          <w:t>Palsson</w:t>
        </w:r>
        <w:proofErr w:type="spellEnd"/>
        <w:r w:rsidR="00D51BA0" w:rsidRPr="004B6A5F">
          <w:rPr>
            <w:lang w:val="es-ES"/>
          </w:rPr>
          <w:t xml:space="preserve">, B.O., Lewis, N.E., 2016. </w:t>
        </w:r>
        <w:proofErr w:type="spellStart"/>
        <w:r w:rsidR="00D51BA0">
          <w:t>BiGG</w:t>
        </w:r>
        <w:proofErr w:type="spellEnd"/>
        <w:r w:rsidR="00D51BA0">
          <w:t xml:space="preserve"> Models: A platform for integrating, standardizing and sharing genome-scale models. Nucleic Acids Res. 44. doi:10.1093/</w:t>
        </w:r>
        <w:proofErr w:type="spellStart"/>
        <w:r w:rsidR="00D51BA0">
          <w:t>nar</w:t>
        </w:r>
        <w:proofErr w:type="spellEnd"/>
        <w:r w:rsidR="00D51BA0">
          <w:t>/gkv1049</w:t>
        </w:r>
      </w:hyperlink>
    </w:p>
    <w:p w14:paraId="67C34D53" w14:textId="77777777" w:rsidR="00006259" w:rsidRDefault="00A7349C">
      <w:pPr>
        <w:widowControl w:val="0"/>
        <w:spacing w:after="0" w:line="240" w:lineRule="auto"/>
        <w:ind w:left="450" w:hanging="450"/>
        <w:jc w:val="left"/>
      </w:pPr>
      <w:hyperlink r:id="rId93">
        <w:r w:rsidR="00D51BA0">
          <w:t xml:space="preserve">Kochanowski, K., </w:t>
        </w:r>
        <w:proofErr w:type="spellStart"/>
        <w:r w:rsidR="00D51BA0">
          <w:t>Gerosa</w:t>
        </w:r>
        <w:proofErr w:type="spellEnd"/>
        <w:r w:rsidR="00D51BA0">
          <w:t xml:space="preserve">, L., Brunner, S.F., Christodoulou, D., </w:t>
        </w:r>
        <w:proofErr w:type="spellStart"/>
        <w:r w:rsidR="00D51BA0">
          <w:t>Nikolaev</w:t>
        </w:r>
        <w:proofErr w:type="spellEnd"/>
        <w:r w:rsidR="00D51BA0">
          <w:t>, Y.V., Sauer, U., 2017. Few regulatory metabolites coordinate expression of central metabolic genes in Escherichia coli. Mol. Syst. Biol. 13, 903. doi:10.15252/msb.20167402</w:t>
        </w:r>
      </w:hyperlink>
    </w:p>
    <w:p w14:paraId="4A7A452A" w14:textId="77777777" w:rsidR="00006259" w:rsidRDefault="00A7349C">
      <w:pPr>
        <w:widowControl w:val="0"/>
        <w:spacing w:after="0" w:line="240" w:lineRule="auto"/>
        <w:ind w:left="450" w:hanging="450"/>
        <w:jc w:val="left"/>
      </w:pPr>
      <w:hyperlink r:id="rId94">
        <w:proofErr w:type="gramStart"/>
        <w:r w:rsidR="00D51BA0">
          <w:t xml:space="preserve">Kochanowski, K., </w:t>
        </w:r>
        <w:proofErr w:type="spellStart"/>
        <w:r w:rsidR="00D51BA0">
          <w:t>Volkmer</w:t>
        </w:r>
        <w:proofErr w:type="spellEnd"/>
        <w:r w:rsidR="00D51BA0">
          <w:t xml:space="preserve">, B., </w:t>
        </w:r>
        <w:proofErr w:type="spellStart"/>
        <w:r w:rsidR="00D51BA0">
          <w:t>Gerosa</w:t>
        </w:r>
        <w:proofErr w:type="spellEnd"/>
        <w:r w:rsidR="00D51BA0">
          <w:t xml:space="preserve">, L., </w:t>
        </w:r>
        <w:proofErr w:type="spellStart"/>
        <w:r w:rsidR="00D51BA0">
          <w:t>Haverkorn</w:t>
        </w:r>
        <w:proofErr w:type="spellEnd"/>
        <w:r w:rsidR="00D51BA0">
          <w:t xml:space="preserve"> van </w:t>
        </w:r>
        <w:proofErr w:type="spellStart"/>
        <w:r w:rsidR="00D51BA0">
          <w:t>Rijsewijk</w:t>
        </w:r>
        <w:proofErr w:type="spellEnd"/>
        <w:r w:rsidR="00D51BA0">
          <w:t>, B.R., Schmidt, A., Heinemann, M., 2013.</w:t>
        </w:r>
        <w:proofErr w:type="gramEnd"/>
        <w:r w:rsidR="00D51BA0">
          <w:t xml:space="preserve"> Functioning of a metabolic flux sensor in Escherichia coli. Proc. Natl. Acad. Sci. United States Am. 110, 1130–1135. doi:10.1073/pnas.1202582110</w:t>
        </w:r>
      </w:hyperlink>
    </w:p>
    <w:p w14:paraId="4FBC3832" w14:textId="77777777" w:rsidR="00006259" w:rsidRDefault="00A7349C">
      <w:pPr>
        <w:widowControl w:val="0"/>
        <w:spacing w:after="0" w:line="240" w:lineRule="auto"/>
        <w:ind w:left="450" w:hanging="450"/>
        <w:jc w:val="left"/>
      </w:pPr>
      <w:hyperlink r:id="rId95">
        <w:proofErr w:type="gramStart"/>
        <w:r w:rsidR="00D51BA0">
          <w:t>Li, X., Wang, X., Snyder, M., 2013.</w:t>
        </w:r>
        <w:proofErr w:type="gramEnd"/>
        <w:r w:rsidR="00D51BA0">
          <w:t xml:space="preserve"> </w:t>
        </w:r>
        <w:proofErr w:type="gramStart"/>
        <w:r w:rsidR="00D51BA0">
          <w:t>Systematic investigation of protein-small molecule interactions.</w:t>
        </w:r>
        <w:proofErr w:type="gramEnd"/>
        <w:r w:rsidR="00D51BA0">
          <w:t xml:space="preserve"> </w:t>
        </w:r>
        <w:proofErr w:type="gramStart"/>
        <w:r w:rsidR="00D51BA0">
          <w:t>IUBMB life 65, 2–8.</w:t>
        </w:r>
        <w:proofErr w:type="gramEnd"/>
        <w:r w:rsidR="00D51BA0">
          <w:t xml:space="preserve"> doi:10.1002/iub.1111</w:t>
        </w:r>
      </w:hyperlink>
    </w:p>
    <w:p w14:paraId="02C4AB23" w14:textId="77777777" w:rsidR="00006259" w:rsidRDefault="00A7349C">
      <w:pPr>
        <w:widowControl w:val="0"/>
        <w:spacing w:after="0" w:line="240" w:lineRule="auto"/>
        <w:ind w:left="450" w:hanging="450"/>
        <w:jc w:val="left"/>
      </w:pPr>
      <w:hyperlink r:id="rId96">
        <w:proofErr w:type="spellStart"/>
        <w:r w:rsidR="00D51BA0">
          <w:t>Lindsley</w:t>
        </w:r>
        <w:proofErr w:type="spellEnd"/>
        <w:r w:rsidR="00D51BA0">
          <w:t xml:space="preserve">, J.E., Rutter, J., 2006. Whence cometh the </w:t>
        </w:r>
        <w:proofErr w:type="spellStart"/>
        <w:r w:rsidR="00D51BA0">
          <w:t>allosterome</w:t>
        </w:r>
        <w:proofErr w:type="spellEnd"/>
        <w:r w:rsidR="00D51BA0">
          <w:t>? Proc. Natl. Acad. Sci. United States Am. 103, 10533–10535. doi:10.1073/pnas.0604452103</w:t>
        </w:r>
      </w:hyperlink>
    </w:p>
    <w:p w14:paraId="4DE61071" w14:textId="77777777" w:rsidR="00006259" w:rsidRDefault="00A7349C">
      <w:pPr>
        <w:widowControl w:val="0"/>
        <w:spacing w:after="0" w:line="240" w:lineRule="auto"/>
        <w:ind w:left="450" w:hanging="450"/>
        <w:jc w:val="left"/>
      </w:pPr>
      <w:hyperlink r:id="rId97">
        <w:proofErr w:type="gramStart"/>
        <w:r w:rsidR="00D51BA0">
          <w:t>Link, H., Christodoulou, D., Sauer, U., 2014.</w:t>
        </w:r>
        <w:proofErr w:type="gramEnd"/>
        <w:r w:rsidR="00D51BA0">
          <w:t xml:space="preserve"> Advancing metabolic models with kinetic information. </w:t>
        </w:r>
        <w:proofErr w:type="spellStart"/>
        <w:r w:rsidR="00D51BA0">
          <w:t>Curr</w:t>
        </w:r>
        <w:proofErr w:type="spellEnd"/>
        <w:r w:rsidR="00D51BA0">
          <w:t xml:space="preserve">. </w:t>
        </w:r>
        <w:proofErr w:type="spellStart"/>
        <w:r w:rsidR="00D51BA0">
          <w:t>Opin</w:t>
        </w:r>
        <w:proofErr w:type="spellEnd"/>
        <w:r w:rsidR="00D51BA0">
          <w:t xml:space="preserve">. </w:t>
        </w:r>
        <w:proofErr w:type="spellStart"/>
        <w:r w:rsidR="00D51BA0">
          <w:t>Biotechnol</w:t>
        </w:r>
        <w:proofErr w:type="spellEnd"/>
        <w:r w:rsidR="00D51BA0">
          <w:t>. 29, 8–14.</w:t>
        </w:r>
      </w:hyperlink>
    </w:p>
    <w:p w14:paraId="0E1197C6" w14:textId="77777777" w:rsidR="00006259" w:rsidRDefault="00A7349C">
      <w:pPr>
        <w:widowControl w:val="0"/>
        <w:spacing w:after="0" w:line="240" w:lineRule="auto"/>
        <w:ind w:left="450" w:hanging="450"/>
        <w:jc w:val="left"/>
      </w:pPr>
      <w:hyperlink r:id="rId98">
        <w:proofErr w:type="gramStart"/>
        <w:r w:rsidR="00D51BA0">
          <w:t xml:space="preserve">Link, H., Fuhrer, T., </w:t>
        </w:r>
        <w:proofErr w:type="spellStart"/>
        <w:r w:rsidR="00D51BA0">
          <w:t>Gerosa</w:t>
        </w:r>
        <w:proofErr w:type="spellEnd"/>
        <w:r w:rsidR="00D51BA0">
          <w:t>, L., Zamboni, N., Sauer, U., 2015.</w:t>
        </w:r>
        <w:proofErr w:type="gramEnd"/>
        <w:r w:rsidR="00D51BA0">
          <w:t xml:space="preserve"> </w:t>
        </w:r>
        <w:proofErr w:type="gramStart"/>
        <w:r w:rsidR="00D51BA0">
          <w:t>Real-time metabolome profiling of the metabolic switch between starvation and growth.</w:t>
        </w:r>
        <w:proofErr w:type="gramEnd"/>
        <w:r w:rsidR="00D51BA0">
          <w:t xml:space="preserve"> </w:t>
        </w:r>
        <w:proofErr w:type="gramStart"/>
        <w:r w:rsidR="00D51BA0">
          <w:t>Nat. methods 12, 1091–1097.</w:t>
        </w:r>
        <w:proofErr w:type="gramEnd"/>
        <w:r w:rsidR="00D51BA0">
          <w:t xml:space="preserve"> doi:10.1038/nmeth.3584</w:t>
        </w:r>
      </w:hyperlink>
    </w:p>
    <w:p w14:paraId="53F82D71" w14:textId="77777777" w:rsidR="00006259" w:rsidRDefault="00A7349C">
      <w:pPr>
        <w:widowControl w:val="0"/>
        <w:spacing w:after="0" w:line="240" w:lineRule="auto"/>
        <w:ind w:left="450" w:hanging="450"/>
        <w:jc w:val="left"/>
      </w:pPr>
      <w:hyperlink r:id="rId99">
        <w:proofErr w:type="gramStart"/>
        <w:r w:rsidR="00D51BA0">
          <w:t>Link, H., Kochanowski, K., Sauer, U., 2013.</w:t>
        </w:r>
        <w:proofErr w:type="gramEnd"/>
        <w:r w:rsidR="00D51BA0">
          <w:t xml:space="preserve"> </w:t>
        </w:r>
        <w:proofErr w:type="gramStart"/>
        <w:r w:rsidR="00D51BA0">
          <w:t>Systematic identification of allosteric protein-metabolite interactions that control enzyme activity in vivo.</w:t>
        </w:r>
        <w:proofErr w:type="gramEnd"/>
        <w:r w:rsidR="00D51BA0">
          <w:t xml:space="preserve"> Nat. </w:t>
        </w:r>
        <w:proofErr w:type="spellStart"/>
        <w:r w:rsidR="00D51BA0">
          <w:t>Biotechnol</w:t>
        </w:r>
        <w:proofErr w:type="spellEnd"/>
        <w:r w:rsidR="00D51BA0">
          <w:t>. 31, 357–361. doi:10.1038/nbt.2489</w:t>
        </w:r>
      </w:hyperlink>
    </w:p>
    <w:p w14:paraId="72F42FD3" w14:textId="77777777" w:rsidR="00006259" w:rsidRDefault="00A7349C">
      <w:pPr>
        <w:widowControl w:val="0"/>
        <w:spacing w:after="0" w:line="240" w:lineRule="auto"/>
        <w:ind w:left="450" w:hanging="450"/>
        <w:jc w:val="left"/>
      </w:pPr>
      <w:hyperlink r:id="rId100">
        <w:r w:rsidR="00D51BA0">
          <w:t xml:space="preserve">Millard, P., </w:t>
        </w:r>
        <w:proofErr w:type="spellStart"/>
        <w:r w:rsidR="00D51BA0">
          <w:t>Smallbone</w:t>
        </w:r>
        <w:proofErr w:type="spellEnd"/>
        <w:r w:rsidR="00D51BA0">
          <w:t xml:space="preserve">, K., Mendes, P., 2017. Metabolic regulation is sufficient for global and robust coordination of glucose uptake, catabolism, energy production and growth in Escherichia coli. </w:t>
        </w:r>
        <w:proofErr w:type="spellStart"/>
        <w:r w:rsidR="00D51BA0">
          <w:t>PLoS</w:t>
        </w:r>
        <w:proofErr w:type="spellEnd"/>
        <w:r w:rsidR="00D51BA0">
          <w:t xml:space="preserve"> </w:t>
        </w:r>
        <w:proofErr w:type="spellStart"/>
        <w:r w:rsidR="00D51BA0">
          <w:t>Comput</w:t>
        </w:r>
        <w:proofErr w:type="spellEnd"/>
        <w:r w:rsidR="00D51BA0">
          <w:t xml:space="preserve">. </w:t>
        </w:r>
        <w:proofErr w:type="gramStart"/>
        <w:r w:rsidR="00D51BA0">
          <w:t>Biol. 13, e1005396.</w:t>
        </w:r>
        <w:proofErr w:type="gramEnd"/>
        <w:r w:rsidR="00D51BA0">
          <w:t xml:space="preserve"> doi:10.1371/journal.pcbi.1005396</w:t>
        </w:r>
      </w:hyperlink>
    </w:p>
    <w:p w14:paraId="1CDBA173" w14:textId="77777777" w:rsidR="00006259" w:rsidRDefault="00A7349C">
      <w:pPr>
        <w:widowControl w:val="0"/>
        <w:spacing w:after="0" w:line="240" w:lineRule="auto"/>
        <w:ind w:left="450" w:hanging="450"/>
        <w:jc w:val="left"/>
      </w:pPr>
      <w:hyperlink r:id="rId101">
        <w:proofErr w:type="gramStart"/>
        <w:r w:rsidR="00D51BA0">
          <w:t xml:space="preserve">Morgan, H.P., O’Reilly, F.J., Wear, M. a, O’Neill, J.R., Fothergill-Gilmore, L. a, </w:t>
        </w:r>
        <w:proofErr w:type="spellStart"/>
        <w:r w:rsidR="00D51BA0">
          <w:t>Hupp</w:t>
        </w:r>
        <w:proofErr w:type="spellEnd"/>
        <w:r w:rsidR="00D51BA0">
          <w:t xml:space="preserve">, T., </w:t>
        </w:r>
        <w:proofErr w:type="spellStart"/>
        <w:r w:rsidR="00D51BA0">
          <w:t>Walkinshaw</w:t>
        </w:r>
        <w:proofErr w:type="spellEnd"/>
        <w:r w:rsidR="00D51BA0">
          <w:t>, M.D., 2013.</w:t>
        </w:r>
        <w:proofErr w:type="gramEnd"/>
        <w:r w:rsidR="00D51BA0">
          <w:t xml:space="preserve"> M2 pyruvate kinase provides a mechanism for nutrient sensing and regulation of cell proliferation. Proc. Natl. Acad. Sci. U. S. A. 110, 5881–6. doi:10.1073/pnas.1217157110</w:t>
        </w:r>
      </w:hyperlink>
    </w:p>
    <w:p w14:paraId="30CD6C8E" w14:textId="77777777" w:rsidR="00006259" w:rsidRDefault="00A7349C">
      <w:pPr>
        <w:widowControl w:val="0"/>
        <w:spacing w:after="0" w:line="240" w:lineRule="auto"/>
        <w:ind w:left="450" w:hanging="450"/>
        <w:jc w:val="left"/>
      </w:pPr>
      <w:hyperlink r:id="rId102">
        <w:proofErr w:type="spellStart"/>
        <w:r w:rsidR="00D51BA0">
          <w:t>Nikolaev</w:t>
        </w:r>
        <w:proofErr w:type="spellEnd"/>
        <w:r w:rsidR="00D51BA0">
          <w:t xml:space="preserve">, Y.V., Kochanowski, K., Link, H., Sauer, U., </w:t>
        </w:r>
        <w:proofErr w:type="spellStart"/>
        <w:r w:rsidR="00D51BA0">
          <w:t>Allain</w:t>
        </w:r>
        <w:proofErr w:type="spellEnd"/>
        <w:r w:rsidR="00D51BA0">
          <w:t xml:space="preserve">, F.H.-T., 2016. </w:t>
        </w:r>
        <w:proofErr w:type="gramStart"/>
        <w:r w:rsidR="00D51BA0">
          <w:t>Systematic Identification of Protein-Metabolite Interactions in Complex Metabolite Mixtures by Ligand-Detected Nuclear Magnetic Resonance Spectroscopy.</w:t>
        </w:r>
        <w:proofErr w:type="gramEnd"/>
        <w:r w:rsidR="00D51BA0">
          <w:t xml:space="preserve"> Biochemistry 55, 2590–2600. doi:10.1021/acs.biochem.5b01291</w:t>
        </w:r>
      </w:hyperlink>
    </w:p>
    <w:p w14:paraId="53CA4AC4" w14:textId="77777777" w:rsidR="00006259" w:rsidRDefault="00A7349C">
      <w:pPr>
        <w:widowControl w:val="0"/>
        <w:spacing w:after="0" w:line="240" w:lineRule="auto"/>
        <w:ind w:left="450" w:hanging="450"/>
        <w:jc w:val="left"/>
      </w:pPr>
      <w:hyperlink r:id="rId103">
        <w:proofErr w:type="gramStart"/>
        <w:r w:rsidR="00D51BA0">
          <w:t xml:space="preserve">Noor, E., Bar-Even, A., </w:t>
        </w:r>
        <w:proofErr w:type="spellStart"/>
        <w:r w:rsidR="00D51BA0">
          <w:t>Flamholz</w:t>
        </w:r>
        <w:proofErr w:type="spellEnd"/>
        <w:r w:rsidR="00D51BA0">
          <w:t xml:space="preserve">, A., </w:t>
        </w:r>
        <w:proofErr w:type="spellStart"/>
        <w:r w:rsidR="00D51BA0">
          <w:t>Lubling</w:t>
        </w:r>
        <w:proofErr w:type="spellEnd"/>
        <w:r w:rsidR="00D51BA0">
          <w:t xml:space="preserve">, Y., </w:t>
        </w:r>
        <w:proofErr w:type="spellStart"/>
        <w:r w:rsidR="00D51BA0">
          <w:t>Davidi</w:t>
        </w:r>
        <w:proofErr w:type="spellEnd"/>
        <w:r w:rsidR="00D51BA0">
          <w:t>, D., Milo, R., 2012.</w:t>
        </w:r>
        <w:proofErr w:type="gramEnd"/>
        <w:r w:rsidR="00D51BA0">
          <w:t xml:space="preserve"> </w:t>
        </w:r>
        <w:proofErr w:type="gramStart"/>
        <w:r w:rsidR="00D51BA0">
          <w:t>An integrated open framework for thermodynamics of reactions that combines accuracy and coverage.</w:t>
        </w:r>
        <w:proofErr w:type="gramEnd"/>
        <w:r w:rsidR="00D51BA0">
          <w:t xml:space="preserve"> Bioinformatics.</w:t>
        </w:r>
      </w:hyperlink>
    </w:p>
    <w:p w14:paraId="12A3307A" w14:textId="77777777" w:rsidR="00006259" w:rsidRDefault="00A7349C">
      <w:pPr>
        <w:widowControl w:val="0"/>
        <w:spacing w:after="0" w:line="240" w:lineRule="auto"/>
        <w:ind w:left="450" w:hanging="450"/>
        <w:jc w:val="left"/>
      </w:pPr>
      <w:hyperlink r:id="rId104">
        <w:r w:rsidR="00D51BA0">
          <w:t xml:space="preserve">Noor, E., </w:t>
        </w:r>
        <w:proofErr w:type="spellStart"/>
        <w:r w:rsidR="00D51BA0">
          <w:t>Haraldsdóttir</w:t>
        </w:r>
        <w:proofErr w:type="spellEnd"/>
        <w:r w:rsidR="00D51BA0">
          <w:t xml:space="preserve">, H.S., Milo, R., Fleming, R.M.T., 2013. </w:t>
        </w:r>
        <w:proofErr w:type="gramStart"/>
        <w:r w:rsidR="00D51BA0">
          <w:t>Consistent estimation of Gibbs energy using component contributions.</w:t>
        </w:r>
        <w:proofErr w:type="gramEnd"/>
        <w:r w:rsidR="00D51BA0">
          <w:t xml:space="preserve"> </w:t>
        </w:r>
        <w:proofErr w:type="spellStart"/>
        <w:r w:rsidR="00D51BA0">
          <w:t>PLoS</w:t>
        </w:r>
        <w:proofErr w:type="spellEnd"/>
        <w:r w:rsidR="00D51BA0">
          <w:t xml:space="preserve"> </w:t>
        </w:r>
        <w:proofErr w:type="spellStart"/>
        <w:r w:rsidR="00D51BA0">
          <w:t>Comput</w:t>
        </w:r>
        <w:proofErr w:type="spellEnd"/>
        <w:r w:rsidR="00D51BA0">
          <w:t>. Biol. 9. doi:10.1371/journal.pcbi.1003098</w:t>
        </w:r>
      </w:hyperlink>
    </w:p>
    <w:p w14:paraId="198761AF" w14:textId="77777777" w:rsidR="00006259" w:rsidRDefault="00A7349C">
      <w:pPr>
        <w:widowControl w:val="0"/>
        <w:spacing w:after="0" w:line="240" w:lineRule="auto"/>
        <w:ind w:left="450" w:hanging="450"/>
        <w:jc w:val="left"/>
      </w:pPr>
      <w:hyperlink r:id="rId105">
        <w:proofErr w:type="spellStart"/>
        <w:proofErr w:type="gramStart"/>
        <w:r w:rsidR="00D51BA0">
          <w:t>Orsak</w:t>
        </w:r>
        <w:proofErr w:type="spellEnd"/>
        <w:r w:rsidR="00D51BA0">
          <w:t xml:space="preserve">, T., Smith, T.L., Eckert, D., </w:t>
        </w:r>
        <w:proofErr w:type="spellStart"/>
        <w:r w:rsidR="00D51BA0">
          <w:t>Lindsley</w:t>
        </w:r>
        <w:proofErr w:type="spellEnd"/>
        <w:r w:rsidR="00D51BA0">
          <w:t>, J.E., Borges, C.R., Rutter, J., 2012.</w:t>
        </w:r>
        <w:proofErr w:type="gramEnd"/>
        <w:r w:rsidR="00D51BA0">
          <w:t xml:space="preserve"> Revealing the </w:t>
        </w:r>
        <w:proofErr w:type="spellStart"/>
        <w:r w:rsidR="00D51BA0">
          <w:t>allosterome</w:t>
        </w:r>
        <w:proofErr w:type="spellEnd"/>
        <w:r w:rsidR="00D51BA0">
          <w:t xml:space="preserve">: systematic identification of metabolite-protein interactions. Biochemistry 51, 225–32. </w:t>
        </w:r>
        <w:proofErr w:type="gramStart"/>
        <w:r w:rsidR="00D51BA0">
          <w:t>doi:10.1021</w:t>
        </w:r>
        <w:proofErr w:type="gramEnd"/>
        <w:r w:rsidR="00D51BA0">
          <w:t>/bi201313s</w:t>
        </w:r>
      </w:hyperlink>
    </w:p>
    <w:p w14:paraId="79BB343D" w14:textId="77777777" w:rsidR="00006259" w:rsidRDefault="00A7349C">
      <w:pPr>
        <w:widowControl w:val="0"/>
        <w:spacing w:after="0" w:line="240" w:lineRule="auto"/>
        <w:ind w:left="450" w:hanging="450"/>
        <w:jc w:val="left"/>
      </w:pPr>
      <w:hyperlink r:id="rId106">
        <w:proofErr w:type="spellStart"/>
        <w:r w:rsidR="00D51BA0">
          <w:t>Orth</w:t>
        </w:r>
        <w:proofErr w:type="spellEnd"/>
        <w:r w:rsidR="00D51BA0">
          <w:t xml:space="preserve">, J.D., Conrad, T.M., Na, J., </w:t>
        </w:r>
        <w:proofErr w:type="spellStart"/>
        <w:r w:rsidR="00D51BA0">
          <w:t>Lerman</w:t>
        </w:r>
        <w:proofErr w:type="spellEnd"/>
        <w:r w:rsidR="00D51BA0">
          <w:t xml:space="preserve">, J.A., Nam, H., Feist, A.M., </w:t>
        </w:r>
        <w:proofErr w:type="spellStart"/>
        <w:r w:rsidR="00D51BA0">
          <w:t>Palsson</w:t>
        </w:r>
        <w:proofErr w:type="spellEnd"/>
        <w:r w:rsidR="00D51BA0">
          <w:t xml:space="preserve">, B.Ø., 2011. </w:t>
        </w:r>
        <w:proofErr w:type="gramStart"/>
        <w:r w:rsidR="00D51BA0">
          <w:t xml:space="preserve">A </w:t>
        </w:r>
        <w:r w:rsidR="00D51BA0">
          <w:lastRenderedPageBreak/>
          <w:t>comprehensive genome-scale reconstruction of Escherichia coli metabolism--2011.</w:t>
        </w:r>
        <w:proofErr w:type="gramEnd"/>
        <w:r w:rsidR="00D51BA0">
          <w:t xml:space="preserve"> Mol. Syst. Biol. 7, 535. doi:10.1038/msb.2011.65</w:t>
        </w:r>
      </w:hyperlink>
    </w:p>
    <w:p w14:paraId="1DCFF4CF" w14:textId="77777777" w:rsidR="00006259" w:rsidRDefault="00A7349C">
      <w:pPr>
        <w:widowControl w:val="0"/>
        <w:spacing w:after="0" w:line="240" w:lineRule="auto"/>
        <w:ind w:left="450" w:hanging="450"/>
        <w:jc w:val="left"/>
      </w:pPr>
      <w:hyperlink r:id="rId107">
        <w:proofErr w:type="spellStart"/>
        <w:proofErr w:type="gramStart"/>
        <w:r w:rsidR="00D51BA0">
          <w:t>Orth</w:t>
        </w:r>
        <w:proofErr w:type="spellEnd"/>
        <w:r w:rsidR="00D51BA0">
          <w:t xml:space="preserve">, J.D., Fleming, R.M.T., </w:t>
        </w:r>
        <w:proofErr w:type="spellStart"/>
        <w:r w:rsidR="00D51BA0">
          <w:t>Palsson</w:t>
        </w:r>
        <w:proofErr w:type="spellEnd"/>
        <w:r w:rsidR="00D51BA0">
          <w:t>, B.Ø., 2010.</w:t>
        </w:r>
        <w:proofErr w:type="gramEnd"/>
        <w:r w:rsidR="00D51BA0">
          <w:t xml:space="preserve"> Reconstruction and Use of Microbial Metabolic Networks: the Core Escherichia coli Metabolic Model as an Educational Guide. </w:t>
        </w:r>
        <w:proofErr w:type="spellStart"/>
        <w:r w:rsidR="00D51BA0">
          <w:t>EcoSal</w:t>
        </w:r>
        <w:proofErr w:type="spellEnd"/>
        <w:r w:rsidR="00D51BA0">
          <w:t xml:space="preserve"> Plus 4. doi:10.1128/ecosalplus.10.2.1</w:t>
        </w:r>
      </w:hyperlink>
    </w:p>
    <w:p w14:paraId="4DEF6B5C" w14:textId="77777777" w:rsidR="00006259" w:rsidRDefault="00A7349C">
      <w:pPr>
        <w:widowControl w:val="0"/>
        <w:spacing w:after="0" w:line="240" w:lineRule="auto"/>
        <w:ind w:left="450" w:hanging="450"/>
        <w:jc w:val="left"/>
      </w:pPr>
      <w:hyperlink r:id="rId108">
        <w:proofErr w:type="spellStart"/>
        <w:proofErr w:type="gramStart"/>
        <w:r w:rsidR="00D51BA0">
          <w:t>Orth</w:t>
        </w:r>
        <w:proofErr w:type="spellEnd"/>
        <w:r w:rsidR="00D51BA0">
          <w:t xml:space="preserve">, J.D., </w:t>
        </w:r>
        <w:proofErr w:type="spellStart"/>
        <w:r w:rsidR="00D51BA0">
          <w:t>Palsson</w:t>
        </w:r>
        <w:proofErr w:type="spellEnd"/>
        <w:r w:rsidR="00D51BA0">
          <w:t>, B., 2012.</w:t>
        </w:r>
        <w:proofErr w:type="gramEnd"/>
        <w:r w:rsidR="00D51BA0">
          <w:t xml:space="preserve"> </w:t>
        </w:r>
        <w:proofErr w:type="gramStart"/>
        <w:r w:rsidR="00D51BA0">
          <w:t>Gap-filling analysis of the iJO1366 Escherichia coli metabolic network reconstruction for discovery of metabolic functions.</w:t>
        </w:r>
        <w:proofErr w:type="gramEnd"/>
        <w:r w:rsidR="00D51BA0">
          <w:t xml:space="preserve"> BMC Syst. Biol. 6. </w:t>
        </w:r>
        <w:proofErr w:type="gramStart"/>
        <w:r w:rsidR="00D51BA0">
          <w:t>doi:10.1186</w:t>
        </w:r>
        <w:proofErr w:type="gramEnd"/>
        <w:r w:rsidR="00D51BA0">
          <w:t>/1752-0509-6-30</w:t>
        </w:r>
      </w:hyperlink>
    </w:p>
    <w:p w14:paraId="74F6912B" w14:textId="77777777" w:rsidR="00006259" w:rsidRDefault="00A7349C">
      <w:pPr>
        <w:widowControl w:val="0"/>
        <w:spacing w:after="0" w:line="240" w:lineRule="auto"/>
        <w:ind w:left="450" w:hanging="450"/>
        <w:jc w:val="left"/>
      </w:pPr>
      <w:hyperlink r:id="rId109">
        <w:r w:rsidR="00D51BA0">
          <w:t xml:space="preserve">Page, M.J., Di </w:t>
        </w:r>
        <w:proofErr w:type="spellStart"/>
        <w:r w:rsidR="00D51BA0">
          <w:t>Cera</w:t>
        </w:r>
        <w:proofErr w:type="spellEnd"/>
        <w:r w:rsidR="00D51BA0">
          <w:t xml:space="preserve">, E., 2006. </w:t>
        </w:r>
        <w:proofErr w:type="gramStart"/>
        <w:r w:rsidR="00D51BA0">
          <w:t>Role of Na+ and K+ in enzyme function.</w:t>
        </w:r>
        <w:proofErr w:type="gramEnd"/>
        <w:r w:rsidR="00D51BA0">
          <w:t xml:space="preserve"> Physiol. Rev. 86, 1049–1092. doi:10.1152/physrev.00008.2006</w:t>
        </w:r>
      </w:hyperlink>
    </w:p>
    <w:p w14:paraId="322C1C47" w14:textId="77777777" w:rsidR="00006259" w:rsidRDefault="00A7349C">
      <w:pPr>
        <w:widowControl w:val="0"/>
        <w:spacing w:after="0" w:line="240" w:lineRule="auto"/>
        <w:ind w:left="450" w:hanging="450"/>
        <w:jc w:val="left"/>
      </w:pPr>
      <w:hyperlink r:id="rId110">
        <w:r w:rsidR="00D51BA0">
          <w:t>Park, J.O., Rubin, S.A., Xu, Y</w:t>
        </w:r>
        <w:proofErr w:type="gramStart"/>
        <w:r w:rsidR="00D51BA0">
          <w:t>.-</w:t>
        </w:r>
        <w:proofErr w:type="gramEnd"/>
        <w:r w:rsidR="00D51BA0">
          <w:t>F., Amador-</w:t>
        </w:r>
        <w:proofErr w:type="spellStart"/>
        <w:r w:rsidR="00D51BA0">
          <w:t>Noguez</w:t>
        </w:r>
        <w:proofErr w:type="spellEnd"/>
        <w:r w:rsidR="00D51BA0">
          <w:t xml:space="preserve">, D., Fan, J., </w:t>
        </w:r>
        <w:proofErr w:type="spellStart"/>
        <w:r w:rsidR="00D51BA0">
          <w:t>Shlomi</w:t>
        </w:r>
        <w:proofErr w:type="spellEnd"/>
        <w:r w:rsidR="00D51BA0">
          <w:t>, T., Rabinowitz, J.D., 2016. Metabolite concentrations, fluxes and free energies imply efficient enzyme usage. Nat. Chem. Biol. 12, 482–489. doi:10.1038/nchembio.2077</w:t>
        </w:r>
      </w:hyperlink>
    </w:p>
    <w:p w14:paraId="61459ACB" w14:textId="77777777" w:rsidR="00006259" w:rsidRDefault="00A7349C">
      <w:pPr>
        <w:widowControl w:val="0"/>
        <w:spacing w:after="0" w:line="240" w:lineRule="auto"/>
        <w:ind w:left="450" w:hanging="450"/>
        <w:jc w:val="left"/>
      </w:pPr>
      <w:hyperlink r:id="rId111">
        <w:proofErr w:type="spellStart"/>
        <w:proofErr w:type="gramStart"/>
        <w:r w:rsidR="00D51BA0">
          <w:t>Peregrín</w:t>
        </w:r>
        <w:proofErr w:type="spellEnd"/>
        <w:r w:rsidR="00D51BA0">
          <w:t>-Alvarez, J.M., Sanford, C., Parkinson, J., 2009.</w:t>
        </w:r>
        <w:proofErr w:type="gramEnd"/>
        <w:r w:rsidR="00D51BA0">
          <w:t xml:space="preserve"> </w:t>
        </w:r>
        <w:proofErr w:type="gramStart"/>
        <w:r w:rsidR="00D51BA0">
          <w:t>The conservation and evolutionary modularity of metabolism.</w:t>
        </w:r>
        <w:proofErr w:type="gramEnd"/>
        <w:r w:rsidR="00D51BA0">
          <w:t xml:space="preserve"> </w:t>
        </w:r>
        <w:proofErr w:type="gramStart"/>
        <w:r w:rsidR="00D51BA0">
          <w:t>Genome Biol. 10, R63–R63.</w:t>
        </w:r>
        <w:proofErr w:type="gramEnd"/>
        <w:r w:rsidR="00D51BA0">
          <w:t xml:space="preserve"> </w:t>
        </w:r>
        <w:proofErr w:type="gramStart"/>
        <w:r w:rsidR="00D51BA0">
          <w:t>doi:10.1186</w:t>
        </w:r>
        <w:proofErr w:type="gramEnd"/>
        <w:r w:rsidR="00D51BA0">
          <w:t>/gb-2009-10-6-r63</w:t>
        </w:r>
      </w:hyperlink>
    </w:p>
    <w:p w14:paraId="46505721" w14:textId="77777777" w:rsidR="00006259" w:rsidRDefault="00A7349C">
      <w:pPr>
        <w:widowControl w:val="0"/>
        <w:spacing w:after="0" w:line="240" w:lineRule="auto"/>
        <w:ind w:left="450" w:hanging="450"/>
        <w:jc w:val="left"/>
      </w:pPr>
      <w:hyperlink r:id="rId112">
        <w:proofErr w:type="spellStart"/>
        <w:proofErr w:type="gramStart"/>
        <w:r w:rsidR="00D51BA0">
          <w:t>Peregrin</w:t>
        </w:r>
        <w:proofErr w:type="spellEnd"/>
        <w:r w:rsidR="00D51BA0">
          <w:t xml:space="preserve">-Alvarez, J.M., </w:t>
        </w:r>
        <w:proofErr w:type="spellStart"/>
        <w:r w:rsidR="00D51BA0">
          <w:t>Tsoka</w:t>
        </w:r>
        <w:proofErr w:type="spellEnd"/>
        <w:r w:rsidR="00D51BA0">
          <w:t xml:space="preserve">, S., </w:t>
        </w:r>
        <w:proofErr w:type="spellStart"/>
        <w:r w:rsidR="00D51BA0">
          <w:t>Ouzounis</w:t>
        </w:r>
        <w:proofErr w:type="spellEnd"/>
        <w:r w:rsidR="00D51BA0">
          <w:t>, C.A., 2003.</w:t>
        </w:r>
        <w:proofErr w:type="gramEnd"/>
        <w:r w:rsidR="00D51BA0">
          <w:t xml:space="preserve"> </w:t>
        </w:r>
        <w:proofErr w:type="gramStart"/>
        <w:r w:rsidR="00D51BA0">
          <w:t>The phylogenetic extent of metabolic enzymes and pathways.</w:t>
        </w:r>
        <w:proofErr w:type="gramEnd"/>
        <w:r w:rsidR="00D51BA0">
          <w:t xml:space="preserve"> Genome Res. 13, 422–427. doi:10.1101/gr.246903</w:t>
        </w:r>
      </w:hyperlink>
    </w:p>
    <w:p w14:paraId="132B70B9" w14:textId="77777777" w:rsidR="00006259" w:rsidRDefault="00A7349C">
      <w:pPr>
        <w:widowControl w:val="0"/>
        <w:spacing w:after="0" w:line="240" w:lineRule="auto"/>
        <w:ind w:left="450" w:hanging="450"/>
        <w:jc w:val="left"/>
      </w:pPr>
      <w:hyperlink r:id="rId113">
        <w:r w:rsidR="00D51BA0" w:rsidRPr="004B6A5F">
          <w:rPr>
            <w:lang w:val="de-CH"/>
          </w:rPr>
          <w:t xml:space="preserve">Reinhard, F.B.M., Eberhard, D., Werner, T., Franken, H., Childs, D., </w:t>
        </w:r>
        <w:proofErr w:type="spellStart"/>
        <w:r w:rsidR="00D51BA0" w:rsidRPr="004B6A5F">
          <w:rPr>
            <w:lang w:val="de-CH"/>
          </w:rPr>
          <w:t>Doce</w:t>
        </w:r>
        <w:proofErr w:type="spellEnd"/>
        <w:r w:rsidR="00D51BA0" w:rsidRPr="004B6A5F">
          <w:rPr>
            <w:lang w:val="de-CH"/>
          </w:rPr>
          <w:t xml:space="preserve">, C., </w:t>
        </w:r>
        <w:proofErr w:type="spellStart"/>
        <w:r w:rsidR="00D51BA0" w:rsidRPr="004B6A5F">
          <w:rPr>
            <w:lang w:val="de-CH"/>
          </w:rPr>
          <w:t>Savitski</w:t>
        </w:r>
        <w:proofErr w:type="spellEnd"/>
        <w:r w:rsidR="00D51BA0" w:rsidRPr="004B6A5F">
          <w:rPr>
            <w:lang w:val="de-CH"/>
          </w:rPr>
          <w:t xml:space="preserve">, M.F., Huber, W., </w:t>
        </w:r>
        <w:proofErr w:type="spellStart"/>
        <w:r w:rsidR="00D51BA0" w:rsidRPr="004B6A5F">
          <w:rPr>
            <w:lang w:val="de-CH"/>
          </w:rPr>
          <w:t>Bantscheff</w:t>
        </w:r>
        <w:proofErr w:type="spellEnd"/>
        <w:r w:rsidR="00D51BA0" w:rsidRPr="004B6A5F">
          <w:rPr>
            <w:lang w:val="de-CH"/>
          </w:rPr>
          <w:t xml:space="preserve">, M., </w:t>
        </w:r>
        <w:proofErr w:type="spellStart"/>
        <w:r w:rsidR="00D51BA0" w:rsidRPr="004B6A5F">
          <w:rPr>
            <w:lang w:val="de-CH"/>
          </w:rPr>
          <w:t>Savitski</w:t>
        </w:r>
        <w:proofErr w:type="spellEnd"/>
        <w:r w:rsidR="00D51BA0" w:rsidRPr="004B6A5F">
          <w:rPr>
            <w:lang w:val="de-CH"/>
          </w:rPr>
          <w:t xml:space="preserve">, M.M., Drewes, G., 2015. </w:t>
        </w:r>
        <w:r w:rsidR="00D51BA0">
          <w:t xml:space="preserve">Thermal proteome profiling monitors ligand interactions with cellular membrane proteins. </w:t>
        </w:r>
        <w:proofErr w:type="gramStart"/>
        <w:r w:rsidR="00D51BA0">
          <w:t>Nat. methods 12, 1129–1131.</w:t>
        </w:r>
        <w:proofErr w:type="gramEnd"/>
        <w:r w:rsidR="00D51BA0">
          <w:t xml:space="preserve"> doi:10.1038/nmeth.3652</w:t>
        </w:r>
      </w:hyperlink>
    </w:p>
    <w:p w14:paraId="0490139F" w14:textId="77777777" w:rsidR="00006259" w:rsidRDefault="00A7349C">
      <w:pPr>
        <w:widowControl w:val="0"/>
        <w:spacing w:after="0" w:line="240" w:lineRule="auto"/>
        <w:ind w:left="450" w:hanging="450"/>
        <w:jc w:val="left"/>
      </w:pPr>
      <w:hyperlink r:id="rId114">
        <w:proofErr w:type="spellStart"/>
        <w:r w:rsidR="00D51BA0">
          <w:t>Savitski</w:t>
        </w:r>
        <w:proofErr w:type="spellEnd"/>
        <w:r w:rsidR="00D51BA0">
          <w:t xml:space="preserve">, M.M., </w:t>
        </w:r>
        <w:proofErr w:type="spellStart"/>
        <w:r w:rsidR="00D51BA0">
          <w:t>Reinhard</w:t>
        </w:r>
        <w:proofErr w:type="spellEnd"/>
        <w:r w:rsidR="00D51BA0">
          <w:t xml:space="preserve">, F.B.M., Franken, H., Werner, T., </w:t>
        </w:r>
        <w:proofErr w:type="spellStart"/>
        <w:r w:rsidR="00D51BA0">
          <w:t>Savitski</w:t>
        </w:r>
        <w:proofErr w:type="spellEnd"/>
        <w:r w:rsidR="00D51BA0">
          <w:t xml:space="preserve">, M.F., Eberhard, D., Martinez Molina, D., </w:t>
        </w:r>
        <w:proofErr w:type="spellStart"/>
        <w:r w:rsidR="00D51BA0">
          <w:t>Jafari</w:t>
        </w:r>
        <w:proofErr w:type="spellEnd"/>
        <w:r w:rsidR="00D51BA0">
          <w:t xml:space="preserve">, R., </w:t>
        </w:r>
        <w:proofErr w:type="spellStart"/>
        <w:r w:rsidR="00D51BA0">
          <w:t>Dovega</w:t>
        </w:r>
        <w:proofErr w:type="spellEnd"/>
        <w:r w:rsidR="00D51BA0">
          <w:t xml:space="preserve">, R.B., </w:t>
        </w:r>
        <w:proofErr w:type="spellStart"/>
        <w:r w:rsidR="00D51BA0">
          <w:t>Klaeger</w:t>
        </w:r>
        <w:proofErr w:type="spellEnd"/>
        <w:r w:rsidR="00D51BA0">
          <w:t xml:space="preserve">, S., </w:t>
        </w:r>
        <w:proofErr w:type="spellStart"/>
        <w:r w:rsidR="00D51BA0">
          <w:t>Kuster</w:t>
        </w:r>
        <w:proofErr w:type="spellEnd"/>
        <w:r w:rsidR="00D51BA0">
          <w:t xml:space="preserve">, B., </w:t>
        </w:r>
        <w:proofErr w:type="spellStart"/>
        <w:r w:rsidR="00D51BA0">
          <w:t>Nordlund</w:t>
        </w:r>
        <w:proofErr w:type="spellEnd"/>
        <w:r w:rsidR="00D51BA0">
          <w:t xml:space="preserve">, P., </w:t>
        </w:r>
        <w:proofErr w:type="spellStart"/>
        <w:r w:rsidR="00D51BA0">
          <w:t>Bantscheff</w:t>
        </w:r>
        <w:proofErr w:type="spellEnd"/>
        <w:r w:rsidR="00D51BA0">
          <w:t xml:space="preserve">, M., </w:t>
        </w:r>
        <w:proofErr w:type="spellStart"/>
        <w:r w:rsidR="00D51BA0">
          <w:t>Drewes</w:t>
        </w:r>
        <w:proofErr w:type="spellEnd"/>
        <w:r w:rsidR="00D51BA0">
          <w:t xml:space="preserve">, G., 2014. Tracking cancer drugs in living cells by thermal profiling of the proteome. </w:t>
        </w:r>
        <w:proofErr w:type="gramStart"/>
        <w:r w:rsidR="00D51BA0">
          <w:t>Sci. 346, 1255784–1255784.</w:t>
        </w:r>
        <w:proofErr w:type="gramEnd"/>
        <w:r w:rsidR="00D51BA0">
          <w:t xml:space="preserve"> doi:10.1126/science.1255784</w:t>
        </w:r>
      </w:hyperlink>
    </w:p>
    <w:p w14:paraId="264D66E5" w14:textId="77777777" w:rsidR="00006259" w:rsidRDefault="00A7349C">
      <w:pPr>
        <w:widowControl w:val="0"/>
        <w:spacing w:after="0" w:line="240" w:lineRule="auto"/>
        <w:ind w:left="450" w:hanging="450"/>
        <w:jc w:val="left"/>
      </w:pPr>
      <w:hyperlink r:id="rId115">
        <w:proofErr w:type="spellStart"/>
        <w:r w:rsidR="00D51BA0">
          <w:t>Schueler</w:t>
        </w:r>
        <w:proofErr w:type="spellEnd"/>
        <w:r w:rsidR="00D51BA0">
          <w:t xml:space="preserve">-Furman, O., </w:t>
        </w:r>
        <w:proofErr w:type="spellStart"/>
        <w:r w:rsidR="00D51BA0">
          <w:t>Wodak</w:t>
        </w:r>
        <w:proofErr w:type="spellEnd"/>
        <w:r w:rsidR="00D51BA0">
          <w:t xml:space="preserve">, S.J., 2016. Computational approaches to investigating </w:t>
        </w:r>
        <w:proofErr w:type="spellStart"/>
        <w:r w:rsidR="00D51BA0">
          <w:t>allostery</w:t>
        </w:r>
        <w:proofErr w:type="spellEnd"/>
        <w:r w:rsidR="00D51BA0">
          <w:t xml:space="preserve">. </w:t>
        </w:r>
        <w:proofErr w:type="spellStart"/>
        <w:r w:rsidR="00D51BA0">
          <w:t>Curr</w:t>
        </w:r>
        <w:proofErr w:type="spellEnd"/>
        <w:r w:rsidR="00D51BA0">
          <w:t xml:space="preserve">. </w:t>
        </w:r>
        <w:proofErr w:type="spellStart"/>
        <w:r w:rsidR="00D51BA0">
          <w:t>Opin</w:t>
        </w:r>
        <w:proofErr w:type="spellEnd"/>
        <w:r w:rsidR="00D51BA0">
          <w:t xml:space="preserve">. </w:t>
        </w:r>
        <w:proofErr w:type="spellStart"/>
        <w:r w:rsidR="00D51BA0">
          <w:t>Struct</w:t>
        </w:r>
        <w:proofErr w:type="spellEnd"/>
        <w:r w:rsidR="00D51BA0">
          <w:t>. Biol. 41. doi:10.1016/j.sbi.2016.06.017</w:t>
        </w:r>
      </w:hyperlink>
    </w:p>
    <w:p w14:paraId="02713883" w14:textId="77777777" w:rsidR="00006259" w:rsidRDefault="00A7349C">
      <w:pPr>
        <w:widowControl w:val="0"/>
        <w:spacing w:after="0" w:line="240" w:lineRule="auto"/>
        <w:ind w:left="450" w:hanging="450"/>
        <w:jc w:val="left"/>
      </w:pPr>
      <w:hyperlink r:id="rId116">
        <w:proofErr w:type="spellStart"/>
        <w:r w:rsidR="00D51BA0">
          <w:t>Stryer</w:t>
        </w:r>
        <w:proofErr w:type="spellEnd"/>
        <w:r w:rsidR="00D51BA0">
          <w:t xml:space="preserve">, L., Berg, J.M., </w:t>
        </w:r>
        <w:proofErr w:type="spellStart"/>
        <w:r w:rsidR="00D51BA0">
          <w:t>Tymoczko</w:t>
        </w:r>
        <w:proofErr w:type="spellEnd"/>
        <w:r w:rsidR="00D51BA0">
          <w:t xml:space="preserve">, J.L., 2002. </w:t>
        </w:r>
        <w:proofErr w:type="gramStart"/>
        <w:r w:rsidR="00D51BA0">
          <w:t xml:space="preserve">Biochemistry, 5th Ed. </w:t>
        </w:r>
        <w:proofErr w:type="spellStart"/>
        <w:r w:rsidR="00D51BA0">
          <w:t>W.H.Freeman</w:t>
        </w:r>
        <w:proofErr w:type="spellEnd"/>
        <w:r w:rsidR="00D51BA0">
          <w:t xml:space="preserve"> &amp; Co Ltd.</w:t>
        </w:r>
        <w:proofErr w:type="gramEnd"/>
      </w:hyperlink>
    </w:p>
    <w:p w14:paraId="4C919A7C" w14:textId="77777777" w:rsidR="00006259" w:rsidRDefault="00A7349C">
      <w:pPr>
        <w:widowControl w:val="0"/>
        <w:spacing w:after="0" w:line="240" w:lineRule="auto"/>
        <w:ind w:left="450" w:hanging="450"/>
        <w:jc w:val="left"/>
      </w:pPr>
      <w:hyperlink r:id="rId117">
        <w:r w:rsidR="00D51BA0">
          <w:t xml:space="preserve">Thiele, I., </w:t>
        </w:r>
        <w:proofErr w:type="spellStart"/>
        <w:r w:rsidR="00D51BA0">
          <w:t>Jamshidi</w:t>
        </w:r>
        <w:proofErr w:type="spellEnd"/>
        <w:r w:rsidR="00D51BA0">
          <w:t xml:space="preserve">, N., Fleming, R.M.T., </w:t>
        </w:r>
        <w:proofErr w:type="spellStart"/>
        <w:r w:rsidR="00D51BA0">
          <w:t>Palsson</w:t>
        </w:r>
        <w:proofErr w:type="spellEnd"/>
        <w:r w:rsidR="00D51BA0">
          <w:t xml:space="preserve">, B.Ø., 2009. Genome-scale reconstruction of Escherichia coli’s transcriptional and translational machinery: a knowledge base, its mathematical formulation, and its functional characterization. </w:t>
        </w:r>
        <w:proofErr w:type="spellStart"/>
        <w:r w:rsidR="00D51BA0">
          <w:t>PLoS</w:t>
        </w:r>
        <w:proofErr w:type="spellEnd"/>
        <w:r w:rsidR="00D51BA0">
          <w:t xml:space="preserve"> </w:t>
        </w:r>
        <w:proofErr w:type="spellStart"/>
        <w:r w:rsidR="00D51BA0">
          <w:t>Comput</w:t>
        </w:r>
        <w:proofErr w:type="spellEnd"/>
        <w:r w:rsidR="00D51BA0">
          <w:t>. Biol. 5. doi:10.1371/journal.pcbi.1000312</w:t>
        </w:r>
      </w:hyperlink>
    </w:p>
    <w:p w14:paraId="08E056ED" w14:textId="77777777" w:rsidR="00006259" w:rsidRDefault="00A7349C">
      <w:pPr>
        <w:widowControl w:val="0"/>
        <w:spacing w:after="0" w:line="240" w:lineRule="auto"/>
        <w:ind w:left="450" w:hanging="450"/>
        <w:jc w:val="left"/>
      </w:pPr>
      <w:hyperlink r:id="rId118">
        <w:proofErr w:type="spellStart"/>
        <w:r w:rsidR="00D51BA0">
          <w:t>Willemoës</w:t>
        </w:r>
        <w:proofErr w:type="spellEnd"/>
        <w:r w:rsidR="00D51BA0">
          <w:t xml:space="preserve">, M., Hove-Jensen, B., Larsen, S., 2000. </w:t>
        </w:r>
        <w:proofErr w:type="gramStart"/>
        <w:r w:rsidR="00D51BA0">
          <w:t xml:space="preserve">Steady state kinetic model for the binding of substrates and allosteric effectors to Escherichia coli </w:t>
        </w:r>
        <w:proofErr w:type="spellStart"/>
        <w:r w:rsidR="00D51BA0">
          <w:t>phosphoribosyl-diphosphate</w:t>
        </w:r>
        <w:proofErr w:type="spellEnd"/>
        <w:r w:rsidR="00D51BA0">
          <w:t xml:space="preserve"> synthase.</w:t>
        </w:r>
        <w:proofErr w:type="gramEnd"/>
        <w:r w:rsidR="00D51BA0">
          <w:t xml:space="preserve"> J. Biol. Chem. 275, 35408–35412. doi:10.1074/jbc.M006346200</w:t>
        </w:r>
      </w:hyperlink>
    </w:p>
    <w:p w14:paraId="21737E58" w14:textId="77777777" w:rsidR="00006259" w:rsidRDefault="00A7349C">
      <w:pPr>
        <w:widowControl w:val="0"/>
        <w:spacing w:after="0" w:line="240" w:lineRule="auto"/>
        <w:ind w:left="450" w:hanging="450"/>
        <w:jc w:val="left"/>
      </w:pPr>
      <w:hyperlink r:id="rId119">
        <w:r w:rsidR="00D51BA0">
          <w:t>Xu, Y.-F., Amador-</w:t>
        </w:r>
        <w:proofErr w:type="spellStart"/>
        <w:r w:rsidR="00D51BA0">
          <w:t>Noguez</w:t>
        </w:r>
        <w:proofErr w:type="spellEnd"/>
        <w:r w:rsidR="00D51BA0">
          <w:t xml:space="preserve">, D., Reaves, M.L., Feng, X.-J., Rabinowitz, J.D., 2012a. </w:t>
        </w:r>
        <w:proofErr w:type="gramStart"/>
        <w:r w:rsidR="00D51BA0">
          <w:t xml:space="preserve">Ultrasensitive regulation of </w:t>
        </w:r>
        <w:proofErr w:type="spellStart"/>
        <w:r w:rsidR="00D51BA0">
          <w:t>anapleurosis</w:t>
        </w:r>
        <w:proofErr w:type="spellEnd"/>
        <w:r w:rsidR="00D51BA0">
          <w:t xml:space="preserve"> via allosteric activation of PEP carboxylase.</w:t>
        </w:r>
        <w:proofErr w:type="gramEnd"/>
        <w:r w:rsidR="00D51BA0">
          <w:t xml:space="preserve"> Nat. Chem. Biol. 8, 562–568. doi:10.1038/nchembio.941</w:t>
        </w:r>
      </w:hyperlink>
    </w:p>
    <w:p w14:paraId="66C2AAF1" w14:textId="77777777" w:rsidR="00006259" w:rsidRDefault="00A7349C">
      <w:pPr>
        <w:widowControl w:val="0"/>
        <w:spacing w:after="0" w:line="240" w:lineRule="auto"/>
        <w:ind w:left="450" w:hanging="450"/>
        <w:jc w:val="left"/>
      </w:pPr>
      <w:hyperlink r:id="rId120">
        <w:r w:rsidR="00D51BA0">
          <w:t>Xu, Y</w:t>
        </w:r>
        <w:proofErr w:type="gramStart"/>
        <w:r w:rsidR="00D51BA0">
          <w:t>.-</w:t>
        </w:r>
        <w:proofErr w:type="gramEnd"/>
        <w:r w:rsidR="00D51BA0">
          <w:t xml:space="preserve">F., Zhao, X., Glass, D.S., </w:t>
        </w:r>
        <w:proofErr w:type="spellStart"/>
        <w:r w:rsidR="00D51BA0">
          <w:t>Absalan</w:t>
        </w:r>
        <w:proofErr w:type="spellEnd"/>
        <w:r w:rsidR="00D51BA0">
          <w:t xml:space="preserve">, F., Perlman, D.H., Broach, J.R., Rabinowitz, J.D., 2012b. </w:t>
        </w:r>
        <w:proofErr w:type="gramStart"/>
        <w:r w:rsidR="00D51BA0">
          <w:t xml:space="preserve">Regulation of yeast pyruvate kinase by ultrasensitive </w:t>
        </w:r>
        <w:proofErr w:type="spellStart"/>
        <w:r w:rsidR="00D51BA0">
          <w:t>allostery</w:t>
        </w:r>
        <w:proofErr w:type="spellEnd"/>
        <w:r w:rsidR="00D51BA0">
          <w:t xml:space="preserve"> independent of phosphorylation.</w:t>
        </w:r>
        <w:proofErr w:type="gramEnd"/>
        <w:r w:rsidR="00D51BA0">
          <w:t xml:space="preserve"> Mol. Cell 48, 52–62. doi:10.1016/j.molcel.2012.07.013</w:t>
        </w:r>
      </w:hyperlink>
    </w:p>
    <w:sectPr w:rsidR="00006259">
      <w:headerReference w:type="default" r:id="rId121"/>
      <w:footerReference w:type="default" r:id="rId122"/>
      <w:pgSz w:w="12240" w:h="15840"/>
      <w:pgMar w:top="1417" w:right="1417" w:bottom="1134" w:left="1417"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1" w:author="Ed" w:date="2017-08-09T11:06:00Z" w:initials="E">
    <w:p w14:paraId="5662C8D6" w14:textId="77777777" w:rsidR="0083739A" w:rsidRDefault="0083739A">
      <w:pPr>
        <w:pStyle w:val="CommentText"/>
      </w:pPr>
      <w:r>
        <w:rPr>
          <w:rStyle w:val="CommentReference"/>
        </w:rPr>
        <w:annotationRef/>
      </w:r>
      <w:r>
        <w:t>I would like to remove this, but I know you guys want to keep it. Remove if we are desperate for characters.</w:t>
      </w:r>
    </w:p>
    <w:p w14:paraId="61B4AE2F" w14:textId="26BFA99D" w:rsidR="0083739A" w:rsidRDefault="0083739A" w:rsidP="0083739A">
      <w:pPr>
        <w:pStyle w:val="CommentText"/>
        <w:ind w:left="0"/>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BC5AC" w14:textId="77777777" w:rsidR="00C22C64" w:rsidRDefault="00C22C64">
      <w:pPr>
        <w:spacing w:after="0" w:line="240" w:lineRule="auto"/>
      </w:pPr>
      <w:r>
        <w:separator/>
      </w:r>
    </w:p>
  </w:endnote>
  <w:endnote w:type="continuationSeparator" w:id="0">
    <w:p w14:paraId="327183F6" w14:textId="77777777" w:rsidR="00C22C64" w:rsidRDefault="00C2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986FD" w14:textId="77777777" w:rsidR="00C22C64" w:rsidRDefault="00C22C64">
    <w:pPr>
      <w:jc w:val="right"/>
    </w:pPr>
    <w:r>
      <w:fldChar w:fldCharType="begin"/>
    </w:r>
    <w:r>
      <w:instrText>PAGE</w:instrText>
    </w:r>
    <w:r>
      <w:fldChar w:fldCharType="separate"/>
    </w:r>
    <w:r w:rsidR="0083739A">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4C980" w14:textId="77777777" w:rsidR="00C22C64" w:rsidRDefault="00C22C64">
      <w:pPr>
        <w:spacing w:after="0" w:line="240" w:lineRule="auto"/>
      </w:pPr>
      <w:r>
        <w:separator/>
      </w:r>
    </w:p>
  </w:footnote>
  <w:footnote w:type="continuationSeparator" w:id="0">
    <w:p w14:paraId="2F47DEE2" w14:textId="77777777" w:rsidR="00C22C64" w:rsidRDefault="00C22C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15B42" w14:textId="77777777" w:rsidR="00C22C64" w:rsidRDefault="00C22C6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06259"/>
    <w:rsid w:val="00006259"/>
    <w:rsid w:val="0005351D"/>
    <w:rsid w:val="004B6A5F"/>
    <w:rsid w:val="0083739A"/>
    <w:rsid w:val="00A7349C"/>
    <w:rsid w:val="00AA1198"/>
    <w:rsid w:val="00BC5CBF"/>
    <w:rsid w:val="00C121E9"/>
    <w:rsid w:val="00C22C64"/>
    <w:rsid w:val="00D51BA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5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 w:type="character" w:styleId="CommentReference">
    <w:name w:val="annotation reference"/>
    <w:basedOn w:val="DefaultParagraphFont"/>
    <w:uiPriority w:val="99"/>
    <w:semiHidden/>
    <w:unhideWhenUsed/>
    <w:rsid w:val="0083739A"/>
    <w:rPr>
      <w:sz w:val="18"/>
      <w:szCs w:val="18"/>
    </w:rPr>
  </w:style>
  <w:style w:type="paragraph" w:styleId="CommentText">
    <w:name w:val="annotation text"/>
    <w:basedOn w:val="Normal"/>
    <w:link w:val="CommentTextChar"/>
    <w:uiPriority w:val="99"/>
    <w:semiHidden/>
    <w:unhideWhenUsed/>
    <w:rsid w:val="0083739A"/>
    <w:pPr>
      <w:spacing w:line="240" w:lineRule="auto"/>
    </w:pPr>
    <w:rPr>
      <w:sz w:val="24"/>
      <w:szCs w:val="24"/>
    </w:rPr>
  </w:style>
  <w:style w:type="character" w:customStyle="1" w:styleId="CommentTextChar">
    <w:name w:val="Comment Text Char"/>
    <w:basedOn w:val="DefaultParagraphFont"/>
    <w:link w:val="CommentText"/>
    <w:uiPriority w:val="99"/>
    <w:semiHidden/>
    <w:rsid w:val="0083739A"/>
    <w:rPr>
      <w:sz w:val="24"/>
      <w:szCs w:val="24"/>
    </w:rPr>
  </w:style>
  <w:style w:type="paragraph" w:styleId="CommentSubject">
    <w:name w:val="annotation subject"/>
    <w:basedOn w:val="CommentText"/>
    <w:next w:val="CommentText"/>
    <w:link w:val="CommentSubjectChar"/>
    <w:uiPriority w:val="99"/>
    <w:semiHidden/>
    <w:unhideWhenUsed/>
    <w:rsid w:val="0083739A"/>
    <w:rPr>
      <w:b/>
      <w:bCs/>
      <w:sz w:val="20"/>
      <w:szCs w:val="20"/>
    </w:rPr>
  </w:style>
  <w:style w:type="character" w:customStyle="1" w:styleId="CommentSubjectChar">
    <w:name w:val="Comment Subject Char"/>
    <w:basedOn w:val="CommentTextChar"/>
    <w:link w:val="CommentSubject"/>
    <w:uiPriority w:val="99"/>
    <w:semiHidden/>
    <w:rsid w:val="0083739A"/>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color w:val="000000"/>
        <w:lang w:val="en-US" w:eastAsia="de-CH" w:bidi="ar-SA"/>
      </w:rPr>
    </w:rPrDefault>
    <w:pPrDefault>
      <w:pPr>
        <w:pBdr>
          <w:top w:val="nil"/>
          <w:left w:val="nil"/>
          <w:bottom w:val="nil"/>
          <w:right w:val="nil"/>
          <w:between w:val="nil"/>
        </w:pBdr>
        <w:spacing w:after="200" w:line="276" w:lineRule="auto"/>
        <w:ind w:left="-6"/>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jc w:val="center"/>
      <w:outlineLvl w:val="0"/>
    </w:pPr>
    <w:rPr>
      <w:b/>
      <w:sz w:val="48"/>
      <w:szCs w:val="48"/>
    </w:rPr>
  </w:style>
  <w:style w:type="paragraph" w:styleId="Heading2">
    <w:name w:val="heading 2"/>
    <w:basedOn w:val="Normal"/>
    <w:next w:val="Normal"/>
    <w:pPr>
      <w:keepNext/>
      <w:keepLines/>
      <w:spacing w:before="360" w:after="80" w:line="480" w:lineRule="auto"/>
      <w:outlineLvl w:val="1"/>
    </w:pPr>
    <w:rPr>
      <w:b/>
      <w:sz w:val="36"/>
      <w:szCs w:val="36"/>
    </w:rPr>
  </w:style>
  <w:style w:type="paragraph" w:styleId="Heading3">
    <w:name w:val="heading 3"/>
    <w:basedOn w:val="Normal"/>
    <w:next w:val="Normal"/>
    <w:pPr>
      <w:keepNext/>
      <w:keepLines/>
      <w:spacing w:before="280" w:after="80" w:line="480" w:lineRule="auto"/>
      <w:outlineLvl w:val="2"/>
    </w:pPr>
    <w:rPr>
      <w:b/>
      <w:sz w:val="28"/>
      <w:szCs w:val="28"/>
    </w:rPr>
  </w:style>
  <w:style w:type="paragraph" w:styleId="Heading4">
    <w:name w:val="heading 4"/>
    <w:basedOn w:val="Normal"/>
    <w:next w:val="Normal"/>
    <w:pPr>
      <w:keepNext/>
      <w:keepLines/>
      <w:spacing w:before="240" w:after="0" w:line="480" w:lineRule="auto"/>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A5F"/>
    <w:rPr>
      <w:rFonts w:ascii="Tahoma" w:hAnsi="Tahoma" w:cs="Tahoma"/>
      <w:sz w:val="16"/>
      <w:szCs w:val="16"/>
    </w:rPr>
  </w:style>
  <w:style w:type="character" w:styleId="CommentReference">
    <w:name w:val="annotation reference"/>
    <w:basedOn w:val="DefaultParagraphFont"/>
    <w:uiPriority w:val="99"/>
    <w:semiHidden/>
    <w:unhideWhenUsed/>
    <w:rsid w:val="0083739A"/>
    <w:rPr>
      <w:sz w:val="18"/>
      <w:szCs w:val="18"/>
    </w:rPr>
  </w:style>
  <w:style w:type="paragraph" w:styleId="CommentText">
    <w:name w:val="annotation text"/>
    <w:basedOn w:val="Normal"/>
    <w:link w:val="CommentTextChar"/>
    <w:uiPriority w:val="99"/>
    <w:semiHidden/>
    <w:unhideWhenUsed/>
    <w:rsid w:val="0083739A"/>
    <w:pPr>
      <w:spacing w:line="240" w:lineRule="auto"/>
    </w:pPr>
    <w:rPr>
      <w:sz w:val="24"/>
      <w:szCs w:val="24"/>
    </w:rPr>
  </w:style>
  <w:style w:type="character" w:customStyle="1" w:styleId="CommentTextChar">
    <w:name w:val="Comment Text Char"/>
    <w:basedOn w:val="DefaultParagraphFont"/>
    <w:link w:val="CommentText"/>
    <w:uiPriority w:val="99"/>
    <w:semiHidden/>
    <w:rsid w:val="0083739A"/>
    <w:rPr>
      <w:sz w:val="24"/>
      <w:szCs w:val="24"/>
    </w:rPr>
  </w:style>
  <w:style w:type="paragraph" w:styleId="CommentSubject">
    <w:name w:val="annotation subject"/>
    <w:basedOn w:val="CommentText"/>
    <w:next w:val="CommentText"/>
    <w:link w:val="CommentSubjectChar"/>
    <w:uiPriority w:val="99"/>
    <w:semiHidden/>
    <w:unhideWhenUsed/>
    <w:rsid w:val="0083739A"/>
    <w:rPr>
      <w:b/>
      <w:bCs/>
      <w:sz w:val="20"/>
      <w:szCs w:val="20"/>
    </w:rPr>
  </w:style>
  <w:style w:type="character" w:customStyle="1" w:styleId="CommentSubjectChar">
    <w:name w:val="Comment Subject Char"/>
    <w:basedOn w:val="CommentTextChar"/>
    <w:link w:val="CommentSubject"/>
    <w:uiPriority w:val="99"/>
    <w:semiHidden/>
    <w:rsid w:val="0083739A"/>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colwiz.com/cite-in-google-docs/cid=f20753a0bef817a" TargetMode="External"/><Relationship Id="rId11" Type="http://schemas.openxmlformats.org/officeDocument/2006/relationships/hyperlink" Target="https://www.colwiz.com/cite-in-google-docs/cid=f20753a0bef817a+f20753a3fe4bf63+f20f2ce5d48cd0d+f20fb9791080254+f20fcd33c3be8e8" TargetMode="External"/><Relationship Id="rId12" Type="http://schemas.openxmlformats.org/officeDocument/2006/relationships/hyperlink" Target="https://www.colwiz.com/cite-in-google-docs/cid=f20fa0d430a9866+f20f36569cbad2e" TargetMode="External"/><Relationship Id="rId13" Type="http://schemas.openxmlformats.org/officeDocument/2006/relationships/hyperlink" Target="https://www.colwiz.com/cite-in-google-docs/cid=f20f15e61d074a5" TargetMode="External"/><Relationship Id="rId14" Type="http://schemas.openxmlformats.org/officeDocument/2006/relationships/hyperlink" Target="https://www.colwiz.com/cite-in-google-docs/cid=f20753a33d8fbb7+f20f5af0560ad36+f20f8cf50440f0a+f207539a1df663b+f20fa0d430a1622+f20f5bbae388b4a" TargetMode="External"/><Relationship Id="rId15" Type="http://schemas.openxmlformats.org/officeDocument/2006/relationships/hyperlink" Target="https://www.colwiz.com/cite-in-google-docs/cid=f20753a3fe4bf63+f20fc408ed0de1e+f20fb9791080254+f20fb28c79a7276" TargetMode="External"/><Relationship Id="rId16" Type="http://schemas.openxmlformats.org/officeDocument/2006/relationships/hyperlink" Target="https://www.colwiz.com/cite-in-google-docs/cid=f20fd98d89a3c44" TargetMode="External"/><Relationship Id="rId17" Type="http://schemas.openxmlformats.org/officeDocument/2006/relationships/hyperlink" Target="https://www.colwiz.com/cite-in-google-docs/cid=f20fbd242b6c31a" TargetMode="External"/><Relationship Id="rId18" Type="http://schemas.openxmlformats.org/officeDocument/2006/relationships/hyperlink" Target="https://www.colwiz.com/cite-in-google-docs/cid=f2083f0e254e3e8+f20fc9afb1023f8" TargetMode="External"/><Relationship Id="rId19" Type="http://schemas.openxmlformats.org/officeDocument/2006/relationships/hyperlink" Target="https://www.colwiz.com/cite-in-google-docs/cid=f20f8cf504463e2" TargetMode="External"/><Relationship Id="rId60" Type="http://schemas.openxmlformats.org/officeDocument/2006/relationships/hyperlink" Target="https://www.colwiz.com/cite-in-google-docs/cid=f2088cd7328ebd9" TargetMode="External"/><Relationship Id="rId61" Type="http://schemas.openxmlformats.org/officeDocument/2006/relationships/hyperlink" Target="https://www.colwiz.com/cite-in-google-docs/cid=f207539969c3319" TargetMode="External"/><Relationship Id="rId62" Type="http://schemas.openxmlformats.org/officeDocument/2006/relationships/hyperlink" Target="https://www.colwiz.com/cite-in-google-docs/cid=f20753a1831c42f" TargetMode="External"/><Relationship Id="rId63" Type="http://schemas.openxmlformats.org/officeDocument/2006/relationships/hyperlink" Target="https://www.colwiz.com/cite-in-google-docs/cid=f20f44fb3ef2f90" TargetMode="External"/><Relationship Id="rId64" Type="http://schemas.openxmlformats.org/officeDocument/2006/relationships/hyperlink" Target="https://www.colwiz.com/cite-in-google-docs/cid=f20fc9729794fc2" TargetMode="External"/><Relationship Id="rId65" Type="http://schemas.openxmlformats.org/officeDocument/2006/relationships/hyperlink" Target="https://www.colwiz.com/cite-in-google-docs/cid=colwizBiblio" TargetMode="External"/><Relationship Id="rId66" Type="http://schemas.openxmlformats.org/officeDocument/2006/relationships/hyperlink" Target="https://www.colwiz.com/cite-in-google-docs/cid=colwizBiblio" TargetMode="External"/><Relationship Id="rId67" Type="http://schemas.openxmlformats.org/officeDocument/2006/relationships/hyperlink" Target="https://www.colwiz.com/cite-in-google-docs/cid=colwizBiblio" TargetMode="External"/><Relationship Id="rId68" Type="http://schemas.openxmlformats.org/officeDocument/2006/relationships/hyperlink" Target="https://www.colwiz.com/cite-in-google-docs/cid=colwizBiblio" TargetMode="External"/><Relationship Id="rId69" Type="http://schemas.openxmlformats.org/officeDocument/2006/relationships/hyperlink" Target="https://www.colwiz.com/cite-in-google-docs/cid=colwizBiblio" TargetMode="External"/><Relationship Id="rId120" Type="http://schemas.openxmlformats.org/officeDocument/2006/relationships/hyperlink" Target="https://www.colwiz.com/cite-in-google-docs/cid=colwizBiblio" TargetMode="External"/><Relationship Id="rId121" Type="http://schemas.openxmlformats.org/officeDocument/2006/relationships/header" Target="header1.xml"/><Relationship Id="rId122" Type="http://schemas.openxmlformats.org/officeDocument/2006/relationships/footer" Target="footer1.xml"/><Relationship Id="rId123" Type="http://schemas.openxmlformats.org/officeDocument/2006/relationships/fontTable" Target="fontTable.xml"/><Relationship Id="rId124" Type="http://schemas.openxmlformats.org/officeDocument/2006/relationships/theme" Target="theme/theme1.xml"/><Relationship Id="rId40" Type="http://schemas.openxmlformats.org/officeDocument/2006/relationships/hyperlink" Target="https://www.colwiz.com/cite-in-google-docs/cid=f20fa3b7228c341" TargetMode="External"/><Relationship Id="rId41" Type="http://schemas.openxmlformats.org/officeDocument/2006/relationships/hyperlink" Target="https://www.colwiz.com/cite-in-google-docs/cid=f20fc9729794fc2" TargetMode="External"/><Relationship Id="rId42" Type="http://schemas.openxmlformats.org/officeDocument/2006/relationships/hyperlink" Target="https://www.colwiz.com/cite-in-google-docs/cid=f20fa3b7228c341+f20753a12852632" TargetMode="External"/><Relationship Id="rId90" Type="http://schemas.openxmlformats.org/officeDocument/2006/relationships/hyperlink" Target="https://www.colwiz.com/cite-in-google-docs/cid=colwizBiblio" TargetMode="External"/><Relationship Id="rId91" Type="http://schemas.openxmlformats.org/officeDocument/2006/relationships/hyperlink" Target="https://www.colwiz.com/cite-in-google-docs/cid=colwizBiblio" TargetMode="External"/><Relationship Id="rId92" Type="http://schemas.openxmlformats.org/officeDocument/2006/relationships/hyperlink" Target="https://www.colwiz.com/cite-in-google-docs/cid=colwizBiblio" TargetMode="External"/><Relationship Id="rId93" Type="http://schemas.openxmlformats.org/officeDocument/2006/relationships/hyperlink" Target="https://www.colwiz.com/cite-in-google-docs/cid=colwizBiblio" TargetMode="External"/><Relationship Id="rId94" Type="http://schemas.openxmlformats.org/officeDocument/2006/relationships/hyperlink" Target="https://www.colwiz.com/cite-in-google-docs/cid=colwizBiblio" TargetMode="External"/><Relationship Id="rId95" Type="http://schemas.openxmlformats.org/officeDocument/2006/relationships/hyperlink" Target="https://www.colwiz.com/cite-in-google-docs/cid=colwizBiblio" TargetMode="External"/><Relationship Id="rId96" Type="http://schemas.openxmlformats.org/officeDocument/2006/relationships/hyperlink" Target="https://www.colwiz.com/cite-in-google-docs/cid=colwizBiblio" TargetMode="External"/><Relationship Id="rId101" Type="http://schemas.openxmlformats.org/officeDocument/2006/relationships/hyperlink" Target="https://www.colwiz.com/cite-in-google-docs/cid=colwizBiblio" TargetMode="External"/><Relationship Id="rId102" Type="http://schemas.openxmlformats.org/officeDocument/2006/relationships/hyperlink" Target="https://www.colwiz.com/cite-in-google-docs/cid=colwizBiblio" TargetMode="External"/><Relationship Id="rId103" Type="http://schemas.openxmlformats.org/officeDocument/2006/relationships/hyperlink" Target="https://www.colwiz.com/cite-in-google-docs/cid=colwizBiblio" TargetMode="External"/><Relationship Id="rId104" Type="http://schemas.openxmlformats.org/officeDocument/2006/relationships/hyperlink" Target="https://www.colwiz.com/cite-in-google-docs/cid=colwizBiblio" TargetMode="External"/><Relationship Id="rId105" Type="http://schemas.openxmlformats.org/officeDocument/2006/relationships/hyperlink" Target="https://www.colwiz.com/cite-in-google-docs/cid=colwizBiblio" TargetMode="External"/><Relationship Id="rId106" Type="http://schemas.openxmlformats.org/officeDocument/2006/relationships/hyperlink" Target="https://www.colwiz.com/cite-in-google-docs/cid=colwizBiblio" TargetMode="External"/><Relationship Id="rId107" Type="http://schemas.openxmlformats.org/officeDocument/2006/relationships/hyperlink" Target="https://www.colwiz.com/cite-in-google-docs/cid=colwizBiblio" TargetMode="External"/><Relationship Id="rId108" Type="http://schemas.openxmlformats.org/officeDocument/2006/relationships/hyperlink" Target="https://www.colwiz.com/cite-in-google-docs/cid=colwizBiblio" TargetMode="External"/><Relationship Id="rId109" Type="http://schemas.openxmlformats.org/officeDocument/2006/relationships/hyperlink" Target="https://www.colwiz.com/cite-in-google-docs/cid=colwizBiblio" TargetMode="External"/><Relationship Id="rId97" Type="http://schemas.openxmlformats.org/officeDocument/2006/relationships/hyperlink" Target="https://www.colwiz.com/cite-in-google-docs/cid=colwizBiblio" TargetMode="External"/><Relationship Id="rId98" Type="http://schemas.openxmlformats.org/officeDocument/2006/relationships/hyperlink" Target="https://www.colwiz.com/cite-in-google-docs/cid=colwizBiblio" TargetMode="External"/><Relationship Id="rId99" Type="http://schemas.openxmlformats.org/officeDocument/2006/relationships/hyperlink" Target="https://www.colwiz.com/cite-in-google-docs/cid=colwizBiblio" TargetMode="External"/><Relationship Id="rId43" Type="http://schemas.openxmlformats.org/officeDocument/2006/relationships/hyperlink" Target="https://www.colwiz.com/cite-in-google-docs/cid=f207539a328d5ba" TargetMode="External"/><Relationship Id="rId44" Type="http://schemas.openxmlformats.org/officeDocument/2006/relationships/hyperlink" Target="https://www.colwiz.com/cite-in-google-docs/cid=f20753996597df2" TargetMode="External"/><Relationship Id="rId45" Type="http://schemas.openxmlformats.org/officeDocument/2006/relationships/hyperlink" Target="https://www.colwiz.com/cite-in-google-docs/cid=f20f17582c2968a" TargetMode="External"/><Relationship Id="rId46" Type="http://schemas.openxmlformats.org/officeDocument/2006/relationships/hyperlink" Target="https://www.colwiz.com/cite-in-google-docs/cid=f207539a16ac97f" TargetMode="External"/><Relationship Id="rId47" Type="http://schemas.openxmlformats.org/officeDocument/2006/relationships/hyperlink" Target="https://www.colwiz.com/cite-in-google-docs/cid=f20753a150120b9+f20753a2cee635a" TargetMode="External"/><Relationship Id="rId48" Type="http://schemas.openxmlformats.org/officeDocument/2006/relationships/hyperlink" Target="https://www.colwiz.com/cite-in-google-docs/cid=f20f17582c2a04a" TargetMode="External"/><Relationship Id="rId49" Type="http://schemas.openxmlformats.org/officeDocument/2006/relationships/hyperlink" Target="https://www.colwiz.com/cite-in-google-docs/cid=f20753a3fe4bf63" TargetMode="External"/><Relationship Id="rId100"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f20f15d51e0253e+f20f347e5895851" TargetMode="External"/><Relationship Id="rId21" Type="http://schemas.openxmlformats.org/officeDocument/2006/relationships/hyperlink" Target="https://www.colwiz.com/cite-in-google-docs/cid=f20f0c15b036a41" TargetMode="External"/><Relationship Id="rId22" Type="http://schemas.openxmlformats.org/officeDocument/2006/relationships/hyperlink" Target="http://github.com/eladnoor/small-molecule-regulation" TargetMode="External"/><Relationship Id="rId70" Type="http://schemas.openxmlformats.org/officeDocument/2006/relationships/hyperlink" Target="https://www.colwiz.com/cite-in-google-docs/cid=colwizBiblio" TargetMode="External"/><Relationship Id="rId71" Type="http://schemas.openxmlformats.org/officeDocument/2006/relationships/hyperlink" Target="https://www.colwiz.com/cite-in-google-docs/cid=colwizBiblio" TargetMode="External"/><Relationship Id="rId72" Type="http://schemas.openxmlformats.org/officeDocument/2006/relationships/hyperlink" Target="https://www.colwiz.com/cite-in-google-docs/cid=colwizBiblio" TargetMode="External"/><Relationship Id="rId73" Type="http://schemas.openxmlformats.org/officeDocument/2006/relationships/hyperlink" Target="https://www.colwiz.com/cite-in-google-docs/cid=colwizBiblio" TargetMode="External"/><Relationship Id="rId74" Type="http://schemas.openxmlformats.org/officeDocument/2006/relationships/hyperlink" Target="https://www.colwiz.com/cite-in-google-docs/cid=colwizBiblio" TargetMode="External"/><Relationship Id="rId75" Type="http://schemas.openxmlformats.org/officeDocument/2006/relationships/hyperlink" Target="https://www.colwiz.com/cite-in-google-docs/cid=colwizBiblio" TargetMode="External"/><Relationship Id="rId76" Type="http://schemas.openxmlformats.org/officeDocument/2006/relationships/hyperlink" Target="https://www.colwiz.com/cite-in-google-docs/cid=colwizBiblio" TargetMode="External"/><Relationship Id="rId77" Type="http://schemas.openxmlformats.org/officeDocument/2006/relationships/hyperlink" Target="https://www.colwiz.com/cite-in-google-docs/cid=colwizBiblio" TargetMode="External"/><Relationship Id="rId78" Type="http://schemas.openxmlformats.org/officeDocument/2006/relationships/hyperlink" Target="https://www.colwiz.com/cite-in-google-docs/cid=colwizBiblio" TargetMode="External"/><Relationship Id="rId79" Type="http://schemas.openxmlformats.org/officeDocument/2006/relationships/hyperlink" Target="https://www.colwiz.com/cite-in-google-docs/cid=colwizBiblio" TargetMode="External"/><Relationship Id="rId23" Type="http://schemas.openxmlformats.org/officeDocument/2006/relationships/hyperlink" Target="https://www.colwiz.com/cite-in-google-docs/cid=f20f15d51e0253e" TargetMode="External"/><Relationship Id="rId24" Type="http://schemas.openxmlformats.org/officeDocument/2006/relationships/hyperlink" Target="https://www.colwiz.com/cite-in-google-docs/cid=f207539d8106911" TargetMode="External"/><Relationship Id="rId25" Type="http://schemas.openxmlformats.org/officeDocument/2006/relationships/hyperlink" Target="https://www.colwiz.com/cite-in-google-docs/cid=f207539d2ac44e5" TargetMode="External"/><Relationship Id="rId26" Type="http://schemas.openxmlformats.org/officeDocument/2006/relationships/hyperlink" Target="https://www.colwiz.com/cite-in-google-docs/cid=f20856f50c00dd7" TargetMode="External"/><Relationship Id="rId27" Type="http://schemas.openxmlformats.org/officeDocument/2006/relationships/hyperlink" Target="https://www.colwiz.com/cite-in-google-docs/cid=f208605aef5c510+f20f3d86475ad65" TargetMode="External"/><Relationship Id="rId28" Type="http://schemas.openxmlformats.org/officeDocument/2006/relationships/hyperlink" Target="https://www.colwiz.com/cite-in-google-docs/cid=f20f4549daccd68" TargetMode="External"/><Relationship Id="rId29" Type="http://schemas.openxmlformats.org/officeDocument/2006/relationships/hyperlink" Target="https://www.colwiz.com/cite-in-google-docs/cid=f20753a3fe4bf63"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eznike@mskcc.org" TargetMode="External"/><Relationship Id="rId8" Type="http://schemas.openxmlformats.org/officeDocument/2006/relationships/hyperlink" Target="mailto:noor@imsb.biol.ethz.ch" TargetMode="External"/><Relationship Id="rId9" Type="http://schemas.openxmlformats.org/officeDocument/2006/relationships/hyperlink" Target="https://www.colwiz.com/cite-in-google-docs/cid=f20f42d1ae6043d" TargetMode="External"/><Relationship Id="rId50" Type="http://schemas.openxmlformats.org/officeDocument/2006/relationships/hyperlink" Target="https://www.colwiz.com/cite-in-google-docs/cid=f20753a3fe5efd7" TargetMode="External"/><Relationship Id="rId51" Type="http://schemas.openxmlformats.org/officeDocument/2006/relationships/hyperlink" Target="https://www.colwiz.com/cite-in-google-docs/cid=f207539c741ca6c" TargetMode="External"/><Relationship Id="rId52" Type="http://schemas.openxmlformats.org/officeDocument/2006/relationships/comments" Target="comments.xml"/><Relationship Id="rId53" Type="http://schemas.openxmlformats.org/officeDocument/2006/relationships/hyperlink" Target="http://github.com/eladnoor/small-molecule-regulation" TargetMode="External"/><Relationship Id="rId54" Type="http://schemas.openxmlformats.org/officeDocument/2006/relationships/hyperlink" Target="https://www.colwiz.com/cite-in-google-docs/cid=f20fcaf42bc9804+f20fcd33c3be8e8" TargetMode="External"/><Relationship Id="rId55" Type="http://schemas.openxmlformats.org/officeDocument/2006/relationships/hyperlink" Target="https://www.colwiz.com/cite-in-google-docs/cid=f20fb9791080254+f20753a3fe4bf63" TargetMode="External"/><Relationship Id="rId56" Type="http://schemas.openxmlformats.org/officeDocument/2006/relationships/hyperlink" Target="https://github.com/eladnoor/small-molecule-regulation" TargetMode="External"/><Relationship Id="rId57" Type="http://schemas.openxmlformats.org/officeDocument/2006/relationships/hyperlink" Target="http://bigg.ucsd.edu/models/iJO1366" TargetMode="External"/><Relationship Id="rId58" Type="http://schemas.openxmlformats.org/officeDocument/2006/relationships/hyperlink" Target="https://www.colwiz.com/cite-in-google-docs/cid=f20753a1c328aa5" TargetMode="External"/><Relationship Id="rId59" Type="http://schemas.openxmlformats.org/officeDocument/2006/relationships/hyperlink" Target="https://opencobra.github.io/cobrapy/" TargetMode="External"/><Relationship Id="rId110" Type="http://schemas.openxmlformats.org/officeDocument/2006/relationships/hyperlink" Target="https://www.colwiz.com/cite-in-google-docs/cid=colwizBiblio" TargetMode="External"/><Relationship Id="rId111" Type="http://schemas.openxmlformats.org/officeDocument/2006/relationships/hyperlink" Target="https://www.colwiz.com/cite-in-google-docs/cid=colwizBiblio" TargetMode="External"/><Relationship Id="rId112" Type="http://schemas.openxmlformats.org/officeDocument/2006/relationships/hyperlink" Target="https://www.colwiz.com/cite-in-google-docs/cid=colwizBiblio" TargetMode="External"/><Relationship Id="rId113" Type="http://schemas.openxmlformats.org/officeDocument/2006/relationships/hyperlink" Target="https://www.colwiz.com/cite-in-google-docs/cid=colwizBiblio" TargetMode="External"/><Relationship Id="rId114" Type="http://schemas.openxmlformats.org/officeDocument/2006/relationships/hyperlink" Target="https://www.colwiz.com/cite-in-google-docs/cid=colwizBiblio" TargetMode="External"/><Relationship Id="rId115" Type="http://schemas.openxmlformats.org/officeDocument/2006/relationships/hyperlink" Target="https://www.colwiz.com/cite-in-google-docs/cid=colwizBiblio" TargetMode="External"/><Relationship Id="rId116" Type="http://schemas.openxmlformats.org/officeDocument/2006/relationships/hyperlink" Target="https://www.colwiz.com/cite-in-google-docs/cid=colwizBiblio" TargetMode="External"/><Relationship Id="rId117" Type="http://schemas.openxmlformats.org/officeDocument/2006/relationships/hyperlink" Target="https://www.colwiz.com/cite-in-google-docs/cid=colwizBiblio" TargetMode="External"/><Relationship Id="rId118" Type="http://schemas.openxmlformats.org/officeDocument/2006/relationships/hyperlink" Target="https://www.colwiz.com/cite-in-google-docs/cid=colwizBiblio" TargetMode="External"/><Relationship Id="rId119" Type="http://schemas.openxmlformats.org/officeDocument/2006/relationships/hyperlink" Target="https://www.colwiz.com/cite-in-google-docs/cid=colwizBiblio" TargetMode="External"/><Relationship Id="rId30" Type="http://schemas.openxmlformats.org/officeDocument/2006/relationships/hyperlink" Target="https://www.colwiz.com/cite-in-google-docs/cid=f208605aef5c510+f20fb9791080254+f20753a3fe4bf63+f20f17582c2968a+f20753a0bef817a" TargetMode="External"/><Relationship Id="rId31" Type="http://schemas.openxmlformats.org/officeDocument/2006/relationships/hyperlink" Target="https://www.colwiz.com/cite-in-google-docs/cid=f20f42d1ae6043d" TargetMode="External"/><Relationship Id="rId32" Type="http://schemas.openxmlformats.org/officeDocument/2006/relationships/hyperlink" Target="https://www.colwiz.com/cite-in-google-docs/cid=f20f44fb3ef2f90" TargetMode="External"/><Relationship Id="rId33" Type="http://schemas.openxmlformats.org/officeDocument/2006/relationships/hyperlink" Target="https://www.colwiz.com/cite-in-google-docs/cid=f20753a1831c42f" TargetMode="External"/><Relationship Id="rId34" Type="http://schemas.openxmlformats.org/officeDocument/2006/relationships/hyperlink" Target="https://www.colwiz.com/cite-in-google-docs/cid=f207539c910434e" TargetMode="External"/><Relationship Id="rId35" Type="http://schemas.openxmlformats.org/officeDocument/2006/relationships/hyperlink" Target="https://www.colwiz.com/cite-in-google-docs/cid=f20753a1c328aa5" TargetMode="External"/><Relationship Id="rId36" Type="http://schemas.openxmlformats.org/officeDocument/2006/relationships/hyperlink" Target="https://www.colwiz.com/cite-in-google-docs/cid=f20753a4a583532+f20753a0c0a3339" TargetMode="External"/><Relationship Id="rId37" Type="http://schemas.openxmlformats.org/officeDocument/2006/relationships/hyperlink" Target="https://www.colwiz.com/cite-in-google-docs/cid=f2085acaafa468c+f20753a09843908" TargetMode="External"/><Relationship Id="rId38" Type="http://schemas.openxmlformats.org/officeDocument/2006/relationships/hyperlink" Target="https://www.colwiz.com/cite-in-google-docs/cid=f20753a4462ab8f" TargetMode="External"/><Relationship Id="rId39" Type="http://schemas.openxmlformats.org/officeDocument/2006/relationships/hyperlink" Target="https://www.colwiz.com/cite-in-google-docs/cid=f20fd98d89a3c44" TargetMode="External"/><Relationship Id="rId80" Type="http://schemas.openxmlformats.org/officeDocument/2006/relationships/hyperlink" Target="https://www.colwiz.com/cite-in-google-docs/cid=colwizBiblio" TargetMode="External"/><Relationship Id="rId81" Type="http://schemas.openxmlformats.org/officeDocument/2006/relationships/hyperlink" Target="https://www.colwiz.com/cite-in-google-docs/cid=colwizBiblio" TargetMode="External"/><Relationship Id="rId82" Type="http://schemas.openxmlformats.org/officeDocument/2006/relationships/hyperlink" Target="https://www.colwiz.com/cite-in-google-docs/cid=colwizBiblio" TargetMode="External"/><Relationship Id="rId83" Type="http://schemas.openxmlformats.org/officeDocument/2006/relationships/hyperlink" Target="https://www.colwiz.com/cite-in-google-docs/cid=colwizBiblio" TargetMode="External"/><Relationship Id="rId84" Type="http://schemas.openxmlformats.org/officeDocument/2006/relationships/hyperlink" Target="https://www.colwiz.com/cite-in-google-docs/cid=colwizBiblio" TargetMode="External"/><Relationship Id="rId85" Type="http://schemas.openxmlformats.org/officeDocument/2006/relationships/hyperlink" Target="https://www.colwiz.com/cite-in-google-docs/cid=colwizBiblio" TargetMode="External"/><Relationship Id="rId86" Type="http://schemas.openxmlformats.org/officeDocument/2006/relationships/hyperlink" Target="https://www.colwiz.com/cite-in-google-docs/cid=colwizBiblio" TargetMode="External"/><Relationship Id="rId87" Type="http://schemas.openxmlformats.org/officeDocument/2006/relationships/hyperlink" Target="https://www.colwiz.com/cite-in-google-docs/cid=colwizBiblio" TargetMode="External"/><Relationship Id="rId88" Type="http://schemas.openxmlformats.org/officeDocument/2006/relationships/hyperlink" Target="https://www.colwiz.com/cite-in-google-docs/cid=colwizBiblio" TargetMode="External"/><Relationship Id="rId89" Type="http://schemas.openxmlformats.org/officeDocument/2006/relationships/hyperlink" Target="https://www.colwiz.com/cite-in-google-docs/cid=colwizBib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10738</Words>
  <Characters>65076</Characters>
  <Application>Microsoft Macintosh Word</Application>
  <DocSecurity>0</DocSecurity>
  <Lines>856</Lines>
  <Paragraphs>192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75622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Karamasioti  Eleni</dc:creator>
  <cp:lastModifiedBy>Ed</cp:lastModifiedBy>
  <cp:revision>10</cp:revision>
  <cp:lastPrinted>2017-08-05T19:35:00Z</cp:lastPrinted>
  <dcterms:created xsi:type="dcterms:W3CDTF">2017-08-05T19:31:00Z</dcterms:created>
  <dcterms:modified xsi:type="dcterms:W3CDTF">2017-08-09T15:06:00Z</dcterms:modified>
</cp:coreProperties>
</file>